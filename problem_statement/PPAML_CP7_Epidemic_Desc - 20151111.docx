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A63" w:rsidRDefault="009C422A" w:rsidP="006E4852">
      <w:pPr>
        <w:jc w:val="center"/>
        <w:rPr>
          <w:rFonts w:asciiTheme="majorHAnsi" w:hAnsiTheme="majorHAnsi"/>
          <w:b/>
          <w:sz w:val="32"/>
          <w:szCs w:val="32"/>
        </w:rPr>
      </w:pPr>
      <w:commentRangeStart w:id="0"/>
      <w:proofErr w:type="spellStart"/>
      <w:r w:rsidRPr="006E4852">
        <w:rPr>
          <w:rFonts w:asciiTheme="majorHAnsi" w:hAnsiTheme="majorHAnsi"/>
          <w:b/>
          <w:sz w:val="32"/>
          <w:szCs w:val="32"/>
        </w:rPr>
        <w:t>Spatio</w:t>
      </w:r>
      <w:proofErr w:type="spellEnd"/>
      <w:r w:rsidRPr="006E4852">
        <w:rPr>
          <w:rFonts w:asciiTheme="majorHAnsi" w:hAnsiTheme="majorHAnsi"/>
          <w:b/>
          <w:sz w:val="32"/>
          <w:szCs w:val="32"/>
        </w:rPr>
        <w:t xml:space="preserve">-temporal prediction of epidemics through fusion of information from diverse </w:t>
      </w:r>
      <w:commentRangeStart w:id="1"/>
      <w:r w:rsidRPr="006E4852">
        <w:rPr>
          <w:rFonts w:asciiTheme="majorHAnsi" w:hAnsiTheme="majorHAnsi"/>
          <w:b/>
          <w:sz w:val="32"/>
          <w:szCs w:val="32"/>
        </w:rPr>
        <w:t>sources</w:t>
      </w:r>
      <w:commentRangeEnd w:id="0"/>
      <w:r w:rsidR="00052BD8">
        <w:rPr>
          <w:rStyle w:val="CommentReference"/>
        </w:rPr>
        <w:commentReference w:id="0"/>
      </w:r>
      <w:commentRangeEnd w:id="1"/>
      <w:r w:rsidR="00E877DE">
        <w:rPr>
          <w:rStyle w:val="CommentReference"/>
        </w:rPr>
        <w:commentReference w:id="1"/>
      </w:r>
    </w:p>
    <w:p w:rsidR="0092071F" w:rsidRDefault="0092071F" w:rsidP="0092071F">
      <w:pPr>
        <w:pStyle w:val="Heading1"/>
        <w:rPr>
          <w:rFonts w:eastAsia="Times New Roman"/>
        </w:rPr>
      </w:pPr>
      <w:r>
        <w:rPr>
          <w:rFonts w:eastAsia="Times New Roman"/>
        </w:rPr>
        <w:t xml:space="preserve">Problem </w:t>
      </w:r>
      <w:r w:rsidRPr="002C6A9D">
        <w:t>Description</w:t>
      </w:r>
    </w:p>
    <w:p w:rsidR="0092071F" w:rsidRDefault="0092071F" w:rsidP="0092071F">
      <w:r>
        <w:t xml:space="preserve">Predicting the spread of epidemics through space and time can help government agencies and organizations better prepare and allocate resources. Seasonal flu epidemics have been closely monitored, and many years of historical data have been collected by the medical community. The data collected and aggregated by CDC has been valuable for researchers trying to develop models to forecast the spread of flu epidemics. </w:t>
      </w:r>
      <w:r w:rsidR="004A6018">
        <w:t xml:space="preserve">In addition to </w:t>
      </w:r>
      <w:r>
        <w:t xml:space="preserve">the CDC data, there are many </w:t>
      </w:r>
      <w:r w:rsidR="004A6018">
        <w:t xml:space="preserve">other </w:t>
      </w:r>
      <w:r>
        <w:t>data collected by different entities for various purposes – many of them unrelated to flu epidemics. When those datasets are considered together with the CDC data, they offer the opportunity to significantly improve our ability to assess and forecast flu epidemics both spatially and temporally. Such data include weather data, social network data, vaccination statistics</w:t>
      </w:r>
      <w:r w:rsidR="004A6018">
        <w:t>,</w:t>
      </w:r>
      <w:r>
        <w:t xml:space="preserve"> and flu medication sales. Those data have different characteristics (e.g. percentages for CDC regional ILI rates and flu vaccination, and quantized flu activity levels for CDC state ILI rates) and different spatial and temporal resolution. Aggregating the data into a forecasting model is challenging but, if successful, can provide much improved forecasting accuracy over </w:t>
      </w:r>
      <w:r w:rsidR="004A6018">
        <w:t xml:space="preserve">a </w:t>
      </w:r>
      <w:r>
        <w:t>longer time horizon than what current approaches based on limited sources of information can accomplish.</w:t>
      </w:r>
    </w:p>
    <w:p w:rsidR="0092071F" w:rsidRDefault="0092071F" w:rsidP="0092071F">
      <w:pPr>
        <w:pStyle w:val="Heading2"/>
        <w:rPr>
          <w:rFonts w:eastAsia="Times New Roman"/>
        </w:rPr>
      </w:pPr>
      <w:r>
        <w:rPr>
          <w:rFonts w:eastAsia="Times New Roman"/>
        </w:rPr>
        <w:t>Phase 1 Problem</w:t>
      </w:r>
    </w:p>
    <w:p w:rsidR="0092071F" w:rsidRDefault="0092071F" w:rsidP="0092071F">
      <w:pPr>
        <w:rPr>
          <w:rFonts w:eastAsia="Times New Roman"/>
        </w:rPr>
      </w:pPr>
      <w:r>
        <w:rPr>
          <w:rFonts w:eastAsia="Times New Roman"/>
        </w:rPr>
        <w:t xml:space="preserve">During Phase 1, the goal is to estimate </w:t>
      </w:r>
      <w:r w:rsidRPr="00AC086D">
        <w:rPr>
          <w:rFonts w:eastAsia="Times New Roman"/>
        </w:rPr>
        <w:t xml:space="preserve">Influenza-like Illness </w:t>
      </w:r>
      <w:r>
        <w:rPr>
          <w:rFonts w:eastAsia="Times New Roman"/>
        </w:rPr>
        <w:t xml:space="preserve">(ILI) rates at a spatial resolution finer than that of the ILI data from CDC. Performers can use all of the datasets listed in the next section, except for the </w:t>
      </w:r>
      <w:r w:rsidRPr="00BA1F12">
        <w:rPr>
          <w:rFonts w:eastAsia="Times New Roman"/>
        </w:rPr>
        <w:t>NREVSS</w:t>
      </w:r>
      <w:r>
        <w:rPr>
          <w:rFonts w:eastAsia="Times New Roman"/>
        </w:rPr>
        <w:t xml:space="preserve"> dataset (Phase 2 data), to estimate weekly ILI rates in the 48 contiguous states. The spatial resolution of the estimate should be at the county level. The results will be compared to state ILI rates from select</w:t>
      </w:r>
      <w:r w:rsidR="006B59E4">
        <w:rPr>
          <w:rFonts w:eastAsia="Times New Roman"/>
        </w:rPr>
        <w:t>ed</w:t>
      </w:r>
      <w:r>
        <w:rPr>
          <w:rFonts w:eastAsia="Times New Roman"/>
        </w:rPr>
        <w:t xml:space="preserve"> states (Maryland, North Carolina, Rhode Island and Texas) and district ILI rates from 2 states (Mississippi and Tennessee), where each district consists of multiple counties. The development in the first phase also helps to identify important covariates and their contributions to </w:t>
      </w:r>
      <w:proofErr w:type="spellStart"/>
      <w:r>
        <w:rPr>
          <w:rFonts w:eastAsia="Times New Roman"/>
        </w:rPr>
        <w:t>spatio</w:t>
      </w:r>
      <w:proofErr w:type="spellEnd"/>
      <w:r>
        <w:rPr>
          <w:rFonts w:eastAsia="Times New Roman"/>
        </w:rPr>
        <w:t>-temporal interpolation and prediction.</w:t>
      </w:r>
    </w:p>
    <w:p w:rsidR="0092071F" w:rsidRDefault="0092071F" w:rsidP="0092071F">
      <w:pPr>
        <w:rPr>
          <w:rFonts w:eastAsia="Times New Roman"/>
        </w:rPr>
      </w:pPr>
      <w:r>
        <w:rPr>
          <w:rFonts w:eastAsia="Times New Roman"/>
        </w:rPr>
        <w:t xml:space="preserve">The datasets cover the flu seasons 2012-2013, 2013-2014 and 2014-2015. Performers can use all or some of the datasets for their development. The public set consists of data from the 2012-2013 and 2013-2014 flu seasons. The 2014-2015 flu season data </w:t>
      </w:r>
      <w:r w:rsidR="006B59E4">
        <w:rPr>
          <w:rFonts w:eastAsia="Times New Roman"/>
        </w:rPr>
        <w:t xml:space="preserve">will be </w:t>
      </w:r>
      <w:r>
        <w:rPr>
          <w:rFonts w:eastAsia="Times New Roman"/>
        </w:rPr>
        <w:t>used as the private set for evaluation. All of the 2014-2015 Phase 1 data except for the state and district level ILI rates from the select</w:t>
      </w:r>
      <w:r w:rsidR="006B59E4">
        <w:rPr>
          <w:rFonts w:eastAsia="Times New Roman"/>
        </w:rPr>
        <w:t>ed</w:t>
      </w:r>
      <w:r>
        <w:rPr>
          <w:rFonts w:eastAsia="Times New Roman"/>
        </w:rPr>
        <w:t xml:space="preserve"> states are available as input to the models. </w:t>
      </w:r>
      <w:r w:rsidR="005B41F1">
        <w:rPr>
          <w:rFonts w:eastAsia="Times New Roman"/>
        </w:rPr>
        <w:t xml:space="preserve">Fitted models will be </w:t>
      </w:r>
      <w:r>
        <w:rPr>
          <w:rFonts w:eastAsia="Times New Roman"/>
        </w:rPr>
        <w:t>evaluated based on their estimated state and district ILI rates against the actual ILI rates of the select states and districts.</w:t>
      </w:r>
    </w:p>
    <w:p w:rsidR="0092071F" w:rsidRDefault="0092071F" w:rsidP="0092071F">
      <w:pPr>
        <w:pStyle w:val="Heading2"/>
        <w:rPr>
          <w:rFonts w:eastAsia="Times New Roman"/>
        </w:rPr>
      </w:pPr>
      <w:r>
        <w:rPr>
          <w:rFonts w:eastAsia="Times New Roman"/>
        </w:rPr>
        <w:t>Phase 2 Problem</w:t>
      </w:r>
    </w:p>
    <w:p w:rsidR="0092071F" w:rsidRDefault="0092071F" w:rsidP="0092071F">
      <w:r>
        <w:t xml:space="preserve">During Phase 2, the goal is to </w:t>
      </w:r>
      <w:r w:rsidR="00DB7D01">
        <w:t xml:space="preserve">produce </w:t>
      </w:r>
      <w:r>
        <w:t>estimate</w:t>
      </w:r>
      <w:r w:rsidR="00DB7D01">
        <w:t>s</w:t>
      </w:r>
      <w:r>
        <w:t xml:space="preserve"> ILI rates </w:t>
      </w:r>
      <w:r w:rsidR="00DB7D01">
        <w:t xml:space="preserve">that are </w:t>
      </w:r>
      <w:proofErr w:type="gramStart"/>
      <w:r>
        <w:t>more timely</w:t>
      </w:r>
      <w:proofErr w:type="gramEnd"/>
      <w:r>
        <w:t xml:space="preserve"> than </w:t>
      </w:r>
      <w:r w:rsidR="00DB7D01">
        <w:t xml:space="preserve">those </w:t>
      </w:r>
      <w:r>
        <w:t xml:space="preserve">published </w:t>
      </w:r>
      <w:r w:rsidR="00DB7D01">
        <w:t xml:space="preserve">by the </w:t>
      </w:r>
      <w:r>
        <w:t xml:space="preserve">CDC data </w:t>
      </w:r>
      <w:r w:rsidR="00DB7D01">
        <w:t xml:space="preserve">(while maintaining finer </w:t>
      </w:r>
      <w:r>
        <w:t>spatial resolution finer than the CDC</w:t>
      </w:r>
      <w:r w:rsidR="00DB7D01">
        <w:t>)</w:t>
      </w:r>
      <w:r>
        <w:t xml:space="preserve">. The ILI data from CDC and states have 1 to 2 weeks of delay. The models developed by the performers </w:t>
      </w:r>
      <w:r w:rsidR="00B220A5">
        <w:t xml:space="preserve">will be </w:t>
      </w:r>
      <w:r>
        <w:t xml:space="preserve">used to nowcast the weekly state and district ILI rates of the select states. The nowcast results will be compared to the </w:t>
      </w:r>
      <w:r>
        <w:lastRenderedPageBreak/>
        <w:t xml:space="preserve">released data from CDC and select states. Performers can also use the </w:t>
      </w:r>
      <w:r w:rsidRPr="00BA1F12">
        <w:rPr>
          <w:rFonts w:eastAsia="Times New Roman"/>
        </w:rPr>
        <w:t>NREVSS</w:t>
      </w:r>
      <w:r>
        <w:rPr>
          <w:rFonts w:eastAsia="Times New Roman"/>
        </w:rPr>
        <w:t xml:space="preserve"> dataset in this phase, which may provide additional predictive power. </w:t>
      </w:r>
    </w:p>
    <w:p w:rsidR="0092071F" w:rsidRDefault="0092071F" w:rsidP="0092071F">
      <w:r>
        <w:t xml:space="preserve">All of the 2012-2015 data are available to performers in the public set. Performers are to develop models for 2-week-ahead </w:t>
      </w:r>
      <w:commentRangeStart w:id="2"/>
      <w:commentRangeStart w:id="3"/>
      <w:r>
        <w:t xml:space="preserve">nowcasting </w:t>
      </w:r>
      <w:commentRangeEnd w:id="2"/>
      <w:r w:rsidR="00B220A5">
        <w:rPr>
          <w:rStyle w:val="CommentReference"/>
        </w:rPr>
        <w:commentReference w:id="2"/>
      </w:r>
      <w:commentRangeEnd w:id="3"/>
      <w:r w:rsidR="00EA137F">
        <w:rPr>
          <w:rStyle w:val="CommentReference"/>
        </w:rPr>
        <w:commentReference w:id="3"/>
      </w:r>
      <w:r>
        <w:t xml:space="preserve">of the select states’ and districts’ ILI rates. Input to the model can include all of the data with 2 weeks of delay except for the Twitter data, where the data from the current week can be used. </w:t>
      </w:r>
      <w:r w:rsidR="00A33892">
        <w:t xml:space="preserve">In Phase 2, the </w:t>
      </w:r>
      <w:r>
        <w:t xml:space="preserve">evaluation will be conducted on the </w:t>
      </w:r>
      <w:r w:rsidR="00A33892">
        <w:t>current</w:t>
      </w:r>
      <w:r>
        <w:t xml:space="preserve"> 2015-2016 flu season. Performers are evaluated based on their nowcast state and district ILI rates against the actual ILI rates.</w:t>
      </w:r>
    </w:p>
    <w:p w:rsidR="0092071F" w:rsidRDefault="0092071F" w:rsidP="0092071F">
      <w:pPr>
        <w:pStyle w:val="Heading1"/>
        <w:rPr>
          <w:rFonts w:eastAsia="Times New Roman"/>
        </w:rPr>
      </w:pPr>
      <w:commentRangeStart w:id="4"/>
      <w:commentRangeStart w:id="5"/>
      <w:r>
        <w:rPr>
          <w:rFonts w:eastAsia="Times New Roman"/>
        </w:rPr>
        <w:t>Data Description</w:t>
      </w:r>
      <w:commentRangeEnd w:id="4"/>
      <w:r w:rsidR="005860C6">
        <w:rPr>
          <w:rStyle w:val="CommentReference"/>
          <w:rFonts w:asciiTheme="minorHAnsi" w:eastAsiaTheme="minorEastAsia" w:hAnsiTheme="minorHAnsi" w:cstheme="minorBidi"/>
          <w:b w:val="0"/>
          <w:bCs w:val="0"/>
          <w:color w:val="auto"/>
        </w:rPr>
        <w:commentReference w:id="4"/>
      </w:r>
      <w:commentRangeEnd w:id="5"/>
      <w:r w:rsidR="00EA137F">
        <w:rPr>
          <w:rStyle w:val="CommentReference"/>
          <w:rFonts w:asciiTheme="minorHAnsi" w:eastAsiaTheme="minorEastAsia" w:hAnsiTheme="minorHAnsi" w:cstheme="minorBidi"/>
          <w:b w:val="0"/>
          <w:bCs w:val="0"/>
          <w:color w:val="auto"/>
        </w:rPr>
        <w:commentReference w:id="5"/>
      </w:r>
    </w:p>
    <w:p w:rsidR="0092071F" w:rsidRPr="007E5792" w:rsidRDefault="0092071F" w:rsidP="0092071F"/>
    <w:tbl>
      <w:tblPr>
        <w:tblStyle w:val="MediumShading1-Accent3"/>
        <w:tblW w:w="0" w:type="auto"/>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Look w:val="0480"/>
      </w:tblPr>
      <w:tblGrid>
        <w:gridCol w:w="9576"/>
      </w:tblGrid>
      <w:tr w:rsidR="0092071F" w:rsidTr="00904C07">
        <w:trPr>
          <w:cnfStyle w:val="000000100000"/>
        </w:trPr>
        <w:tc>
          <w:tcPr>
            <w:cnfStyle w:val="001000000000"/>
            <w:tcW w:w="9576" w:type="dxa"/>
          </w:tcPr>
          <w:p w:rsidR="0092071F" w:rsidRDefault="0092071F" w:rsidP="00904C07">
            <w:r>
              <w:t>Main Datasets</w:t>
            </w:r>
          </w:p>
        </w:tc>
      </w:tr>
      <w:tr w:rsidR="0092071F" w:rsidTr="00904C07">
        <w:trPr>
          <w:cnfStyle w:val="000000010000"/>
        </w:trPr>
        <w:tc>
          <w:tcPr>
            <w:cnfStyle w:val="001000000000"/>
            <w:tcW w:w="9576" w:type="dxa"/>
          </w:tcPr>
          <w:p w:rsidR="0092071F" w:rsidRPr="006E3505" w:rsidRDefault="0092071F" w:rsidP="00904C07">
            <w:pPr>
              <w:rPr>
                <w:b w:val="0"/>
                <w:bCs w:val="0"/>
              </w:rPr>
            </w:pPr>
            <w:r>
              <w:rPr>
                <w:b w:val="0"/>
                <w:bCs w:val="0"/>
              </w:rPr>
              <w:t>CDC Seasonal ILI Rate (HHS Regions)</w:t>
            </w:r>
          </w:p>
        </w:tc>
      </w:tr>
      <w:tr w:rsidR="0092071F" w:rsidTr="00904C07">
        <w:trPr>
          <w:cnfStyle w:val="000000100000"/>
        </w:trPr>
        <w:tc>
          <w:tcPr>
            <w:cnfStyle w:val="001000000000"/>
            <w:tcW w:w="9576" w:type="dxa"/>
          </w:tcPr>
          <w:p w:rsidR="0092071F" w:rsidRPr="00DA52B4" w:rsidRDefault="0092071F" w:rsidP="00051CC7">
            <w:pPr>
              <w:rPr>
                <w:b w:val="0"/>
                <w:u w:val="single"/>
              </w:rPr>
            </w:pPr>
            <w:r>
              <w:rPr>
                <w:b w:val="0"/>
              </w:rPr>
              <w:t>CDC reports the weekly n</w:t>
            </w:r>
            <w:r w:rsidRPr="006E3505">
              <w:rPr>
                <w:b w:val="0"/>
              </w:rPr>
              <w:t>umber of Influenza-like Illness (ILI)</w:t>
            </w:r>
            <w:r w:rsidR="00EE64BB">
              <w:rPr>
                <w:rStyle w:val="FootnoteReference"/>
                <w:b w:val="0"/>
              </w:rPr>
              <w:footnoteReference w:id="1"/>
            </w:r>
            <w:r w:rsidR="00EE64BB" w:rsidRPr="006E3505">
              <w:rPr>
                <w:b w:val="0"/>
              </w:rPr>
              <w:t xml:space="preserve"> </w:t>
            </w:r>
            <w:r w:rsidRPr="006E3505">
              <w:rPr>
                <w:b w:val="0"/>
              </w:rPr>
              <w:t>cases collected through the U.S. Outpatient Influenza-like Illnes</w:t>
            </w:r>
            <w:r>
              <w:rPr>
                <w:b w:val="0"/>
              </w:rPr>
              <w:t>s Surveillance Network (</w:t>
            </w:r>
            <w:proofErr w:type="spellStart"/>
            <w:r>
              <w:rPr>
                <w:b w:val="0"/>
              </w:rPr>
              <w:t>ILINet</w:t>
            </w:r>
            <w:proofErr w:type="spellEnd"/>
            <w:r>
              <w:rPr>
                <w:b w:val="0"/>
              </w:rPr>
              <w:t>) with roughly 2 weeks</w:t>
            </w:r>
            <w:r w:rsidR="00051CC7">
              <w:rPr>
                <w:b w:val="0"/>
              </w:rPr>
              <w:t>’</w:t>
            </w:r>
            <w:r>
              <w:rPr>
                <w:b w:val="0"/>
              </w:rPr>
              <w:t xml:space="preserve"> delay</w:t>
            </w:r>
            <w:r w:rsidRPr="006E3505">
              <w:rPr>
                <w:b w:val="0"/>
              </w:rPr>
              <w:t>. This is considered a highly authoritative source of influenza related inform</w:t>
            </w:r>
            <w:r>
              <w:rPr>
                <w:b w:val="0"/>
              </w:rPr>
              <w:t>ation in the medical field. The publicly available</w:t>
            </w:r>
            <w:r w:rsidRPr="006E3505">
              <w:rPr>
                <w:b w:val="0"/>
              </w:rPr>
              <w:t xml:space="preserve"> dataset contains the</w:t>
            </w:r>
            <w:r>
              <w:rPr>
                <w:b w:val="0"/>
              </w:rPr>
              <w:t xml:space="preserve"> percentages of weekly </w:t>
            </w:r>
            <w:r w:rsidRPr="00A212C1">
              <w:rPr>
                <w:b w:val="0"/>
              </w:rPr>
              <w:t xml:space="preserve">outpatient visits for </w:t>
            </w:r>
            <w:r>
              <w:rPr>
                <w:b w:val="0"/>
              </w:rPr>
              <w:t>ILI since 1997</w:t>
            </w:r>
            <w:r w:rsidRPr="006E3505">
              <w:rPr>
                <w:b w:val="0"/>
              </w:rPr>
              <w:t>. The cases in each reporting period are also divided into 10 Health and Human Services (HHS) regions</w:t>
            </w:r>
            <w:r>
              <w:rPr>
                <w:b w:val="0"/>
              </w:rPr>
              <w:t>,</w:t>
            </w:r>
            <w:r w:rsidRPr="006E3505">
              <w:rPr>
                <w:b w:val="0"/>
              </w:rPr>
              <w:t xml:space="preserve"> where a</w:t>
            </w:r>
            <w:r>
              <w:rPr>
                <w:b w:val="0"/>
              </w:rPr>
              <w:t xml:space="preserve"> region covers multiple states, and </w:t>
            </w:r>
            <w:r w:rsidR="00070C0E">
              <w:rPr>
                <w:b w:val="0"/>
              </w:rPr>
              <w:t xml:space="preserve">is partitioned into </w:t>
            </w:r>
            <w:r>
              <w:rPr>
                <w:b w:val="0"/>
              </w:rPr>
              <w:t xml:space="preserve">5 age groups. </w:t>
            </w:r>
          </w:p>
        </w:tc>
      </w:tr>
      <w:tr w:rsidR="0092071F" w:rsidTr="00904C07">
        <w:trPr>
          <w:cnfStyle w:val="000000010000"/>
        </w:trPr>
        <w:tc>
          <w:tcPr>
            <w:cnfStyle w:val="001000000000"/>
            <w:tcW w:w="9576" w:type="dxa"/>
          </w:tcPr>
          <w:p w:rsidR="0092071F" w:rsidRPr="00F310A4" w:rsidRDefault="0092071F" w:rsidP="00904C07">
            <w:pPr>
              <w:rPr>
                <w:b w:val="0"/>
              </w:rPr>
            </w:pPr>
            <w:r>
              <w:rPr>
                <w:b w:val="0"/>
              </w:rPr>
              <w:t>CDC Seasonal Flu Activity Level (States)</w:t>
            </w:r>
          </w:p>
        </w:tc>
      </w:tr>
      <w:tr w:rsidR="0092071F" w:rsidTr="00904C07">
        <w:trPr>
          <w:cnfStyle w:val="000000100000"/>
        </w:trPr>
        <w:tc>
          <w:tcPr>
            <w:cnfStyle w:val="001000000000"/>
            <w:tcW w:w="9576" w:type="dxa"/>
          </w:tcPr>
          <w:p w:rsidR="0092071F" w:rsidRPr="00F310A4" w:rsidRDefault="0092071F" w:rsidP="006B26D7">
            <w:pPr>
              <w:rPr>
                <w:b w:val="0"/>
              </w:rPr>
            </w:pPr>
            <w:r>
              <w:rPr>
                <w:b w:val="0"/>
              </w:rPr>
              <w:t xml:space="preserve">CDC also publishes </w:t>
            </w:r>
            <w:r w:rsidR="006B26D7">
              <w:rPr>
                <w:b w:val="0"/>
              </w:rPr>
              <w:t xml:space="preserve">a </w:t>
            </w:r>
            <w:r>
              <w:rPr>
                <w:b w:val="0"/>
              </w:rPr>
              <w:t xml:space="preserve">weekly measure of flu activity </w:t>
            </w:r>
            <w:r w:rsidR="006B26D7">
              <w:rPr>
                <w:b w:val="0"/>
              </w:rPr>
              <w:t xml:space="preserve">for </w:t>
            </w:r>
            <w:r>
              <w:rPr>
                <w:b w:val="0"/>
              </w:rPr>
              <w:t>each state. The flu activity is quantized into 10 levels. “</w:t>
            </w:r>
            <w:r w:rsidRPr="00F424B8">
              <w:rPr>
                <w:b w:val="0"/>
              </w:rPr>
              <w:t>The 10 activity levels correspond to the number of standard deviations below, at or above the mean for the current week compared to the mean of the non-influenza weeks.</w:t>
            </w:r>
            <w:r>
              <w:rPr>
                <w:b w:val="0"/>
              </w:rPr>
              <w:t xml:space="preserve"> … </w:t>
            </w:r>
            <w:r w:rsidRPr="00F424B8">
              <w:rPr>
                <w:b w:val="0"/>
              </w:rPr>
              <w:t>An activity level of 1 corresponds to values that are below the mean, level 2 corresponds to an ILI percentage less than 1 standard deviation above the mean, level 3 corresponds to ILI more than 1, but less than 2 standard deviations above the mean, and so on, with an activity level of 10 corresponding to ILI 8 or more standard deviations above the mean.</w:t>
            </w:r>
            <w:r>
              <w:rPr>
                <w:b w:val="0"/>
              </w:rPr>
              <w:t>”</w:t>
            </w:r>
          </w:p>
        </w:tc>
      </w:tr>
      <w:tr w:rsidR="0092071F" w:rsidTr="00904C07">
        <w:trPr>
          <w:cnfStyle w:val="000000010000"/>
        </w:trPr>
        <w:tc>
          <w:tcPr>
            <w:cnfStyle w:val="001000000000"/>
            <w:tcW w:w="9576" w:type="dxa"/>
          </w:tcPr>
          <w:p w:rsidR="0092071F" w:rsidRPr="00F640A4" w:rsidRDefault="0092071F" w:rsidP="00904C07">
            <w:pPr>
              <w:rPr>
                <w:b w:val="0"/>
              </w:rPr>
            </w:pPr>
            <w:r>
              <w:rPr>
                <w:b w:val="0"/>
              </w:rPr>
              <w:t>State and County ILI Rates (Select</w:t>
            </w:r>
            <w:r w:rsidR="006B26D7">
              <w:rPr>
                <w:b w:val="0"/>
              </w:rPr>
              <w:t>ed</w:t>
            </w:r>
            <w:r>
              <w:rPr>
                <w:b w:val="0"/>
              </w:rPr>
              <w:t xml:space="preserve"> states and counties)</w:t>
            </w:r>
          </w:p>
        </w:tc>
      </w:tr>
      <w:tr w:rsidR="0092071F" w:rsidTr="00904C07">
        <w:trPr>
          <w:cnfStyle w:val="000000100000"/>
        </w:trPr>
        <w:tc>
          <w:tcPr>
            <w:cnfStyle w:val="001000000000"/>
            <w:tcW w:w="9576" w:type="dxa"/>
          </w:tcPr>
          <w:p w:rsidR="0092071F" w:rsidRPr="007267F5" w:rsidRDefault="0092071F" w:rsidP="00720067">
            <w:pPr>
              <w:rPr>
                <w:b w:val="0"/>
              </w:rPr>
            </w:pPr>
            <w:r>
              <w:rPr>
                <w:b w:val="0"/>
              </w:rPr>
              <w:t xml:space="preserve">This dataset contains percentages of ILI cases from </w:t>
            </w:r>
            <w:r w:rsidRPr="007267F5">
              <w:rPr>
                <w:b w:val="0"/>
              </w:rPr>
              <w:t>Ma</w:t>
            </w:r>
            <w:ins w:id="7" w:author="Ssu-Hsin" w:date="2015-11-11T12:01:00Z">
              <w:r w:rsidR="004B3299">
                <w:rPr>
                  <w:b w:val="0"/>
                </w:rPr>
                <w:t>ssachuset</w:t>
              </w:r>
            </w:ins>
            <w:ins w:id="8" w:author="Ssu-Hsin" w:date="2015-11-11T12:02:00Z">
              <w:r w:rsidR="004B3299">
                <w:rPr>
                  <w:b w:val="0"/>
                </w:rPr>
                <w:t>ts</w:t>
              </w:r>
            </w:ins>
            <w:del w:id="9" w:author="Ssu-Hsin" w:date="2015-11-11T12:01:00Z">
              <w:r w:rsidRPr="007267F5" w:rsidDel="004B3299">
                <w:rPr>
                  <w:b w:val="0"/>
                </w:rPr>
                <w:delText>ryland</w:delText>
              </w:r>
            </w:del>
            <w:r w:rsidRPr="007267F5">
              <w:rPr>
                <w:b w:val="0"/>
              </w:rPr>
              <w:t>, North Carolina, Rhode Island and Texas</w:t>
            </w:r>
            <w:r>
              <w:rPr>
                <w:b w:val="0"/>
              </w:rPr>
              <w:t xml:space="preserve"> </w:t>
            </w:r>
            <w:r w:rsidR="00720067">
              <w:rPr>
                <w:b w:val="0"/>
              </w:rPr>
              <w:t xml:space="preserve">for the </w:t>
            </w:r>
            <w:r>
              <w:rPr>
                <w:b w:val="0"/>
              </w:rPr>
              <w:t>2012-2013</w:t>
            </w:r>
            <w:r w:rsidR="00720067">
              <w:rPr>
                <w:b w:val="0"/>
              </w:rPr>
              <w:t>, 2013-2014,</w:t>
            </w:r>
            <w:r>
              <w:rPr>
                <w:b w:val="0"/>
              </w:rPr>
              <w:t xml:space="preserve"> and 2014-2015 flu seasons. For </w:t>
            </w:r>
            <w:r w:rsidRPr="009E3468">
              <w:rPr>
                <w:b w:val="0"/>
              </w:rPr>
              <w:t>Mississippi and Tennessee</w:t>
            </w:r>
            <w:r>
              <w:rPr>
                <w:b w:val="0"/>
              </w:rPr>
              <w:t>, percentages of ILI cases are also broken out by districts/regions. Mississippi is divided into 9 districts and Tennessee into 13 regions, where each district/region consists of multiple counties. However, some districts/regions in some weeks have missing ILI data.</w:t>
            </w:r>
          </w:p>
        </w:tc>
      </w:tr>
      <w:tr w:rsidR="0092071F" w:rsidTr="00904C07">
        <w:trPr>
          <w:cnfStyle w:val="000000010000"/>
        </w:trPr>
        <w:tc>
          <w:tcPr>
            <w:cnfStyle w:val="001000000000"/>
            <w:tcW w:w="9576" w:type="dxa"/>
          </w:tcPr>
          <w:p w:rsidR="0092071F" w:rsidRPr="006E3505" w:rsidRDefault="0092071F" w:rsidP="00904C07">
            <w:pPr>
              <w:rPr>
                <w:b w:val="0"/>
              </w:rPr>
            </w:pPr>
            <w:r>
              <w:rPr>
                <w:b w:val="0"/>
              </w:rPr>
              <w:t>Twitter Data</w:t>
            </w:r>
          </w:p>
        </w:tc>
      </w:tr>
      <w:tr w:rsidR="0092071F" w:rsidTr="00904C07">
        <w:trPr>
          <w:cnfStyle w:val="000000100000"/>
        </w:trPr>
        <w:tc>
          <w:tcPr>
            <w:cnfStyle w:val="001000000000"/>
            <w:tcW w:w="9576" w:type="dxa"/>
          </w:tcPr>
          <w:p w:rsidR="0092071F" w:rsidRPr="005F3776" w:rsidRDefault="0092071F" w:rsidP="006147EB">
            <w:pPr>
              <w:rPr>
                <w:b w:val="0"/>
                <w:u w:val="single"/>
              </w:rPr>
            </w:pPr>
            <w:r>
              <w:rPr>
                <w:b w:val="0"/>
              </w:rPr>
              <w:t>The dataset contains the n</w:t>
            </w:r>
            <w:r w:rsidRPr="001C0F14">
              <w:rPr>
                <w:b w:val="0"/>
              </w:rPr>
              <w:t xml:space="preserve">umber of </w:t>
            </w:r>
            <w:r>
              <w:rPr>
                <w:b w:val="0"/>
              </w:rPr>
              <w:t xml:space="preserve">flu related </w:t>
            </w:r>
            <w:r w:rsidRPr="001C0F14">
              <w:rPr>
                <w:b w:val="0"/>
              </w:rPr>
              <w:t xml:space="preserve">tweets without re-tweets and not from the same user within </w:t>
            </w:r>
            <w:r w:rsidR="006147EB">
              <w:rPr>
                <w:b w:val="0"/>
              </w:rPr>
              <w:t xml:space="preserve">the </w:t>
            </w:r>
            <w:r w:rsidRPr="001C0F14">
              <w:rPr>
                <w:b w:val="0"/>
              </w:rPr>
              <w:t xml:space="preserve">syndrome elapsed time of 1 week. The flu related tweets are defined as tweets with keywords “flu,” </w:t>
            </w:r>
            <w:r>
              <w:rPr>
                <w:b w:val="0"/>
              </w:rPr>
              <w:t>and “influenza.”</w:t>
            </w:r>
            <w:r w:rsidRPr="001C0F14">
              <w:rPr>
                <w:b w:val="0"/>
              </w:rPr>
              <w:t xml:space="preserve"> </w:t>
            </w:r>
            <w:r>
              <w:rPr>
                <w:b w:val="0"/>
              </w:rPr>
              <w:t xml:space="preserve">The </w:t>
            </w:r>
            <w:proofErr w:type="gramStart"/>
            <w:r>
              <w:rPr>
                <w:b w:val="0"/>
              </w:rPr>
              <w:t>locations of the tweets</w:t>
            </w:r>
            <w:r w:rsidRPr="001C0F14">
              <w:rPr>
                <w:b w:val="0"/>
              </w:rPr>
              <w:t xml:space="preserve"> provides</w:t>
            </w:r>
            <w:proofErr w:type="gramEnd"/>
            <w:r w:rsidRPr="001C0F14">
              <w:rPr>
                <w:b w:val="0"/>
              </w:rPr>
              <w:t xml:space="preserve"> </w:t>
            </w:r>
            <w:r>
              <w:rPr>
                <w:b w:val="0"/>
              </w:rPr>
              <w:t xml:space="preserve">observations with </w:t>
            </w:r>
            <w:r w:rsidR="006147EB">
              <w:rPr>
                <w:b w:val="0"/>
              </w:rPr>
              <w:t>finer spatial and temporal resolution than CDC data, but the data are very noisy.</w:t>
            </w:r>
          </w:p>
        </w:tc>
      </w:tr>
      <w:tr w:rsidR="0092071F" w:rsidTr="00904C07">
        <w:trPr>
          <w:cnfStyle w:val="000000010000"/>
        </w:trPr>
        <w:tc>
          <w:tcPr>
            <w:cnfStyle w:val="001000000000"/>
            <w:tcW w:w="9576" w:type="dxa"/>
          </w:tcPr>
          <w:p w:rsidR="0092071F" w:rsidRDefault="0092071F" w:rsidP="00904C07">
            <w:pPr>
              <w:rPr>
                <w:b w:val="0"/>
              </w:rPr>
            </w:pPr>
            <w:r>
              <w:rPr>
                <w:b w:val="0"/>
              </w:rPr>
              <w:t>Flu Vaccination Data of Medicare Recipients</w:t>
            </w:r>
          </w:p>
        </w:tc>
      </w:tr>
      <w:tr w:rsidR="0092071F" w:rsidTr="00904C07">
        <w:trPr>
          <w:cnfStyle w:val="000000100000"/>
        </w:trPr>
        <w:tc>
          <w:tcPr>
            <w:cnfStyle w:val="001000000000"/>
            <w:tcW w:w="9576" w:type="dxa"/>
          </w:tcPr>
          <w:p w:rsidR="0092071F" w:rsidRPr="00470038" w:rsidRDefault="0040033A" w:rsidP="00DA26C6">
            <w:pPr>
              <w:rPr>
                <w:b w:val="0"/>
                <w:u w:val="single"/>
              </w:rPr>
            </w:pPr>
            <w:r>
              <w:rPr>
                <w:b w:val="0"/>
              </w:rPr>
              <w:t>As people receive</w:t>
            </w:r>
            <w:r w:rsidR="0092071F">
              <w:rPr>
                <w:b w:val="0"/>
              </w:rPr>
              <w:t xml:space="preserve"> flu vaccines</w:t>
            </w:r>
            <w:r>
              <w:rPr>
                <w:b w:val="0"/>
              </w:rPr>
              <w:t xml:space="preserve">, the </w:t>
            </w:r>
            <w:r w:rsidR="0092071F">
              <w:rPr>
                <w:b w:val="0"/>
              </w:rPr>
              <w:t>percentage of population susceptible to flu</w:t>
            </w:r>
            <w:r>
              <w:rPr>
                <w:b w:val="0"/>
              </w:rPr>
              <w:t xml:space="preserve"> is reduced, and even </w:t>
            </w:r>
            <w:r>
              <w:rPr>
                <w:b w:val="0"/>
              </w:rPr>
              <w:lastRenderedPageBreak/>
              <w:t>when vaccinated people get the flu, they generally have</w:t>
            </w:r>
            <w:r w:rsidR="0092071F">
              <w:rPr>
                <w:b w:val="0"/>
              </w:rPr>
              <w:t xml:space="preserve"> milder symptoms</w:t>
            </w:r>
            <w:r>
              <w:rPr>
                <w:b w:val="0"/>
              </w:rPr>
              <w:t xml:space="preserve">. </w:t>
            </w:r>
            <w:r w:rsidR="00DA26C6">
              <w:rPr>
                <w:b w:val="0"/>
              </w:rPr>
              <w:t>This reduces the number of</w:t>
            </w:r>
            <w:r w:rsidR="0092071F">
              <w:rPr>
                <w:b w:val="0"/>
              </w:rPr>
              <w:t xml:space="preserve"> reported ILI cases. Hence, the flu vaccination data may have strong predictive power for future ILI cases. This dataset contains weekly cumulative percentages of Medicare recipients filing </w:t>
            </w:r>
            <w:r w:rsidR="0092071F" w:rsidRPr="0039450D">
              <w:rPr>
                <w:b w:val="0"/>
              </w:rPr>
              <w:t xml:space="preserve">flu vaccination claims </w:t>
            </w:r>
            <w:r w:rsidR="0092071F">
              <w:rPr>
                <w:b w:val="0"/>
              </w:rPr>
              <w:t>of each year between 2012 and 2015 for each county in the United States. It is noted that the data covers only Medicare recipients, and the majority of the recipients are age 65 or older.</w:t>
            </w:r>
          </w:p>
        </w:tc>
      </w:tr>
      <w:tr w:rsidR="0092071F" w:rsidTr="00904C07">
        <w:trPr>
          <w:cnfStyle w:val="000000010000"/>
        </w:trPr>
        <w:tc>
          <w:tcPr>
            <w:cnfStyle w:val="001000000000"/>
            <w:tcW w:w="9576" w:type="dxa"/>
          </w:tcPr>
          <w:p w:rsidR="0092071F" w:rsidRDefault="0092071F" w:rsidP="00904C07">
            <w:pPr>
              <w:rPr>
                <w:b w:val="0"/>
                <w:bCs w:val="0"/>
              </w:rPr>
            </w:pPr>
            <w:r w:rsidRPr="00A212C1">
              <w:rPr>
                <w:b w:val="0"/>
              </w:rPr>
              <w:lastRenderedPageBreak/>
              <w:t>NREVSS</w:t>
            </w:r>
            <w:r>
              <w:rPr>
                <w:b w:val="0"/>
              </w:rPr>
              <w:t>:</w:t>
            </w:r>
            <w:r w:rsidRPr="00A212C1">
              <w:rPr>
                <w:b w:val="0"/>
              </w:rPr>
              <w:t xml:space="preserve"> The National Respiratory and Ent</w:t>
            </w:r>
            <w:r>
              <w:rPr>
                <w:b w:val="0"/>
              </w:rPr>
              <w:t>eric Virus Surveillance System (Phase 2)</w:t>
            </w:r>
          </w:p>
        </w:tc>
      </w:tr>
      <w:tr w:rsidR="0092071F" w:rsidTr="00904C07">
        <w:trPr>
          <w:cnfStyle w:val="000000100000"/>
        </w:trPr>
        <w:tc>
          <w:tcPr>
            <w:cnfStyle w:val="001000000000"/>
            <w:tcW w:w="9576" w:type="dxa"/>
          </w:tcPr>
          <w:p w:rsidR="0092071F" w:rsidRPr="00DC5D62" w:rsidRDefault="0092071F" w:rsidP="003F3B97">
            <w:pPr>
              <w:rPr>
                <w:b w:val="0"/>
                <w:u w:val="single"/>
              </w:rPr>
            </w:pPr>
            <w:r w:rsidRPr="00231D7B">
              <w:rPr>
                <w:b w:val="0"/>
              </w:rPr>
              <w:t>In addition to the</w:t>
            </w:r>
            <w:r>
              <w:rPr>
                <w:b w:val="0"/>
              </w:rPr>
              <w:t xml:space="preserve"> </w:t>
            </w:r>
            <w:proofErr w:type="spellStart"/>
            <w:r>
              <w:rPr>
                <w:b w:val="0"/>
              </w:rPr>
              <w:t>ILINet</w:t>
            </w:r>
            <w:proofErr w:type="spellEnd"/>
            <w:r>
              <w:rPr>
                <w:b w:val="0"/>
              </w:rPr>
              <w:t xml:space="preserve"> data, CDC also aggregates to HHS regions </w:t>
            </w:r>
            <w:r w:rsidR="003F3B97">
              <w:rPr>
                <w:b w:val="0"/>
              </w:rPr>
              <w:t xml:space="preserve">the </w:t>
            </w:r>
            <w:r>
              <w:rPr>
                <w:b w:val="0"/>
              </w:rPr>
              <w:t>weekly percentage and number</w:t>
            </w:r>
            <w:r w:rsidRPr="006E3505">
              <w:rPr>
                <w:b w:val="0"/>
              </w:rPr>
              <w:t xml:space="preserve"> of respiratory specimens tested </w:t>
            </w:r>
            <w:r>
              <w:rPr>
                <w:b w:val="0"/>
              </w:rPr>
              <w:t xml:space="preserve">positive for influenza and </w:t>
            </w:r>
            <w:r w:rsidR="003F3B97">
              <w:rPr>
                <w:b w:val="0"/>
              </w:rPr>
              <w:t xml:space="preserve">the </w:t>
            </w:r>
            <w:r>
              <w:rPr>
                <w:b w:val="0"/>
              </w:rPr>
              <w:t xml:space="preserve">weekly </w:t>
            </w:r>
            <w:r w:rsidRPr="006E3505">
              <w:rPr>
                <w:b w:val="0"/>
              </w:rPr>
              <w:t xml:space="preserve">number </w:t>
            </w:r>
            <w:r>
              <w:rPr>
                <w:b w:val="0"/>
              </w:rPr>
              <w:t>of</w:t>
            </w:r>
            <w:r w:rsidRPr="006E3505">
              <w:rPr>
                <w:b w:val="0"/>
              </w:rPr>
              <w:t xml:space="preserve"> </w:t>
            </w:r>
            <w:r>
              <w:rPr>
                <w:b w:val="0"/>
              </w:rPr>
              <w:t>cases for each</w:t>
            </w:r>
            <w:r w:rsidRPr="006E3505">
              <w:rPr>
                <w:b w:val="0"/>
              </w:rPr>
              <w:t xml:space="preserve"> influenza virus type</w:t>
            </w:r>
            <w:r>
              <w:rPr>
                <w:b w:val="0"/>
              </w:rPr>
              <w:t xml:space="preserve">. Since illness due to Type A and Type B flu virus may peak at different time during </w:t>
            </w:r>
            <w:r w:rsidR="003F3B97">
              <w:rPr>
                <w:b w:val="0"/>
              </w:rPr>
              <w:t>the flu season</w:t>
            </w:r>
            <w:r>
              <w:rPr>
                <w:b w:val="0"/>
              </w:rPr>
              <w:t>, using this dataset may improve prediction of ILI rates.</w:t>
            </w:r>
          </w:p>
        </w:tc>
      </w:tr>
      <w:tr w:rsidR="0092071F" w:rsidTr="00904C07">
        <w:trPr>
          <w:cnfStyle w:val="000000010000"/>
        </w:trPr>
        <w:tc>
          <w:tcPr>
            <w:cnfStyle w:val="001000000000"/>
            <w:tcW w:w="9576" w:type="dxa"/>
          </w:tcPr>
          <w:p w:rsidR="0092071F" w:rsidRPr="00FA24FA" w:rsidRDefault="0092071F" w:rsidP="00904C07">
            <w:pPr>
              <w:spacing w:after="200" w:line="276" w:lineRule="auto"/>
              <w:rPr>
                <w:b w:val="0"/>
              </w:rPr>
            </w:pPr>
          </w:p>
        </w:tc>
      </w:tr>
      <w:tr w:rsidR="0092071F" w:rsidTr="00904C07">
        <w:trPr>
          <w:cnfStyle w:val="000000100000"/>
        </w:trPr>
        <w:tc>
          <w:tcPr>
            <w:cnfStyle w:val="001000000000"/>
            <w:tcW w:w="9576" w:type="dxa"/>
          </w:tcPr>
          <w:p w:rsidR="0092071F" w:rsidRPr="00231D7B" w:rsidRDefault="0092071F" w:rsidP="00904C07">
            <w:r w:rsidRPr="00231D7B">
              <w:t>Supporting Data</w:t>
            </w:r>
          </w:p>
        </w:tc>
      </w:tr>
      <w:tr w:rsidR="0092071F" w:rsidTr="00904C07">
        <w:trPr>
          <w:cnfStyle w:val="000000010000"/>
        </w:trPr>
        <w:tc>
          <w:tcPr>
            <w:cnfStyle w:val="001000000000"/>
            <w:tcW w:w="9576" w:type="dxa"/>
          </w:tcPr>
          <w:p w:rsidR="0092071F" w:rsidRDefault="0092071F" w:rsidP="00904C07">
            <w:pPr>
              <w:rPr>
                <w:b w:val="0"/>
              </w:rPr>
            </w:pPr>
            <w:r>
              <w:rPr>
                <w:b w:val="0"/>
              </w:rPr>
              <w:t>Twitter User Demographics</w:t>
            </w:r>
          </w:p>
        </w:tc>
      </w:tr>
      <w:tr w:rsidR="0092071F" w:rsidTr="00904C07">
        <w:trPr>
          <w:cnfStyle w:val="000000100000"/>
        </w:trPr>
        <w:tc>
          <w:tcPr>
            <w:cnfStyle w:val="001000000000"/>
            <w:tcW w:w="9576" w:type="dxa"/>
          </w:tcPr>
          <w:p w:rsidR="0092071F" w:rsidRDefault="0092071F" w:rsidP="00172E57">
            <w:pPr>
              <w:rPr>
                <w:b w:val="0"/>
              </w:rPr>
            </w:pPr>
            <w:r>
              <w:rPr>
                <w:b w:val="0"/>
              </w:rPr>
              <w:t>To account for the demographic difference</w:t>
            </w:r>
            <w:r w:rsidR="007E62EC">
              <w:rPr>
                <w:b w:val="0"/>
              </w:rPr>
              <w:t>s</w:t>
            </w:r>
            <w:r>
              <w:rPr>
                <w:b w:val="0"/>
              </w:rPr>
              <w:t xml:space="preserve"> of Twitter users from the general population,</w:t>
            </w:r>
            <w:r w:rsidR="007E62EC">
              <w:rPr>
                <w:b w:val="0"/>
              </w:rPr>
              <w:t xml:space="preserve"> we will use data from</w:t>
            </w:r>
            <w:r>
              <w:rPr>
                <w:b w:val="0"/>
              </w:rPr>
              <w:t xml:space="preserve"> a study by Pew </w:t>
            </w:r>
            <w:proofErr w:type="gramStart"/>
            <w:r>
              <w:rPr>
                <w:b w:val="0"/>
              </w:rPr>
              <w:t xml:space="preserve">Research, </w:t>
            </w:r>
            <w:r w:rsidR="007E62EC">
              <w:rPr>
                <w:b w:val="0"/>
              </w:rPr>
              <w:t>that</w:t>
            </w:r>
            <w:proofErr w:type="gramEnd"/>
            <w:r w:rsidR="007E62EC">
              <w:rPr>
                <w:b w:val="0"/>
              </w:rPr>
              <w:t xml:space="preserve"> </w:t>
            </w:r>
            <w:r>
              <w:rPr>
                <w:b w:val="0"/>
              </w:rPr>
              <w:t xml:space="preserve">summarizes the demographics of Twitter </w:t>
            </w:r>
            <w:r w:rsidR="007E62EC">
              <w:rPr>
                <w:b w:val="0"/>
              </w:rPr>
              <w:t>users by</w:t>
            </w:r>
            <w:r>
              <w:rPr>
                <w:b w:val="0"/>
              </w:rPr>
              <w:t xml:space="preserve"> </w:t>
            </w:r>
            <w:r w:rsidRPr="00AE5C3E">
              <w:rPr>
                <w:b w:val="0"/>
              </w:rPr>
              <w:t>gender, race, education</w:t>
            </w:r>
            <w:r w:rsidR="007E62EC">
              <w:rPr>
                <w:b w:val="0"/>
              </w:rPr>
              <w:t>,</w:t>
            </w:r>
            <w:r w:rsidRPr="00AE5C3E">
              <w:rPr>
                <w:b w:val="0"/>
              </w:rPr>
              <w:t xml:space="preserve"> and income</w:t>
            </w:r>
            <w:r>
              <w:rPr>
                <w:b w:val="0"/>
              </w:rPr>
              <w:t xml:space="preserve"> level. The demographic information</w:t>
            </w:r>
            <w:r w:rsidR="00172E57">
              <w:rPr>
                <w:b w:val="0"/>
              </w:rPr>
              <w:t xml:space="preserve"> may help</w:t>
            </w:r>
            <w:r w:rsidRPr="00DA52B4">
              <w:rPr>
                <w:b w:val="0"/>
              </w:rPr>
              <w:t xml:space="preserve"> to correct some Twitter sampling bias by normalizing the tweet counts base</w:t>
            </w:r>
            <w:r>
              <w:rPr>
                <w:b w:val="0"/>
              </w:rPr>
              <w:t>d on the demographics of their corresponding local populations</w:t>
            </w:r>
            <w:r w:rsidRPr="00DA52B4">
              <w:rPr>
                <w:b w:val="0"/>
              </w:rPr>
              <w:t>.</w:t>
            </w:r>
          </w:p>
        </w:tc>
      </w:tr>
      <w:tr w:rsidR="0092071F" w:rsidTr="00904C07">
        <w:trPr>
          <w:cnfStyle w:val="000000010000"/>
        </w:trPr>
        <w:tc>
          <w:tcPr>
            <w:cnfStyle w:val="001000000000"/>
            <w:tcW w:w="9576" w:type="dxa"/>
          </w:tcPr>
          <w:p w:rsidR="0092071F" w:rsidRPr="00934652" w:rsidRDefault="0092071F" w:rsidP="00904C07">
            <w:pPr>
              <w:rPr>
                <w:b w:val="0"/>
              </w:rPr>
            </w:pPr>
            <w:r>
              <w:rPr>
                <w:b w:val="0"/>
              </w:rPr>
              <w:t>US Census</w:t>
            </w:r>
          </w:p>
        </w:tc>
      </w:tr>
      <w:tr w:rsidR="0092071F" w:rsidTr="00904C07">
        <w:trPr>
          <w:cnfStyle w:val="000000100000"/>
        </w:trPr>
        <w:tc>
          <w:tcPr>
            <w:cnfStyle w:val="001000000000"/>
            <w:tcW w:w="9576" w:type="dxa"/>
          </w:tcPr>
          <w:p w:rsidR="0092071F" w:rsidRPr="00934652" w:rsidRDefault="0092071F" w:rsidP="00904C07">
            <w:pPr>
              <w:rPr>
                <w:b w:val="0"/>
              </w:rPr>
            </w:pPr>
            <w:r w:rsidRPr="00934652">
              <w:rPr>
                <w:b w:val="0"/>
              </w:rPr>
              <w:t>Total population and percent</w:t>
            </w:r>
            <w:r>
              <w:rPr>
                <w:b w:val="0"/>
              </w:rPr>
              <w:t>ages of population by age group, education and income level</w:t>
            </w:r>
            <w:r w:rsidRPr="00934652">
              <w:rPr>
                <w:b w:val="0"/>
              </w:rPr>
              <w:t xml:space="preserve"> of each county</w:t>
            </w:r>
            <w:r>
              <w:rPr>
                <w:b w:val="0"/>
              </w:rPr>
              <w:t xml:space="preserve"> in the United States.</w:t>
            </w:r>
          </w:p>
        </w:tc>
      </w:tr>
      <w:tr w:rsidR="0092071F" w:rsidTr="00904C07">
        <w:trPr>
          <w:cnfStyle w:val="000000010000"/>
        </w:trPr>
        <w:tc>
          <w:tcPr>
            <w:cnfStyle w:val="001000000000"/>
            <w:tcW w:w="9576" w:type="dxa"/>
          </w:tcPr>
          <w:p w:rsidR="0092071F" w:rsidRPr="00934652" w:rsidRDefault="0092071F" w:rsidP="00904C07">
            <w:pPr>
              <w:rPr>
                <w:b w:val="0"/>
              </w:rPr>
            </w:pPr>
            <w:r>
              <w:rPr>
                <w:b w:val="0"/>
              </w:rPr>
              <w:t>County Adjacency Data</w:t>
            </w:r>
          </w:p>
        </w:tc>
      </w:tr>
      <w:tr w:rsidR="0092071F" w:rsidTr="00904C07">
        <w:trPr>
          <w:cnfStyle w:val="000000100000"/>
        </w:trPr>
        <w:tc>
          <w:tcPr>
            <w:cnfStyle w:val="001000000000"/>
            <w:tcW w:w="9576" w:type="dxa"/>
          </w:tcPr>
          <w:p w:rsidR="0092071F" w:rsidRDefault="0092071F" w:rsidP="00904C07">
            <w:pPr>
              <w:rPr>
                <w:b w:val="0"/>
              </w:rPr>
            </w:pPr>
            <w:r>
              <w:rPr>
                <w:b w:val="0"/>
              </w:rPr>
              <w:t>The file contains state association of each county and its neighboring counties.</w:t>
            </w:r>
          </w:p>
        </w:tc>
      </w:tr>
    </w:tbl>
    <w:p w:rsidR="0092071F" w:rsidRPr="00AD19A5" w:rsidRDefault="0092071F" w:rsidP="0092071F"/>
    <w:p w:rsidR="0092071F" w:rsidRDefault="00563333" w:rsidP="00563333">
      <w:pPr>
        <w:pStyle w:val="Heading1"/>
      </w:pPr>
      <w:r w:rsidRPr="00563333">
        <w:t xml:space="preserve">Baseline </w:t>
      </w:r>
      <w:proofErr w:type="spellStart"/>
      <w:r w:rsidRPr="00563333">
        <w:t>Spatio</w:t>
      </w:r>
      <w:proofErr w:type="spellEnd"/>
      <w:r w:rsidRPr="00563333">
        <w:t>-temporal Model</w:t>
      </w:r>
    </w:p>
    <w:p w:rsidR="00563333" w:rsidRDefault="00563333" w:rsidP="00563333">
      <w:r>
        <w:t>The baseline</w:t>
      </w:r>
      <w:r w:rsidRPr="00563333">
        <w:t xml:space="preserve"> Bayesian hierarchical model captures various effects commonly present in temporally and geographically referenced data. The </w:t>
      </w:r>
      <w:r>
        <w:t>baseline model attempts to describe</w:t>
      </w:r>
      <w:r w:rsidRPr="00563333">
        <w:t xml:space="preserve"> </w:t>
      </w:r>
      <w:r>
        <w:t xml:space="preserve">both </w:t>
      </w:r>
      <w:r w:rsidRPr="00563333">
        <w:t>spatial clustering and temporal correlations. For effects that</w:t>
      </w:r>
      <w:r>
        <w:t xml:space="preserve"> are caused by known factors, the model</w:t>
      </w:r>
      <w:r w:rsidRPr="00563333">
        <w:t xml:space="preserve"> also incorporate</w:t>
      </w:r>
      <w:r>
        <w:t>s</w:t>
      </w:r>
      <w:r w:rsidRPr="00563333">
        <w:t xml:space="preserve"> the fixed-effects term to capture their influence on the observations, in addition to the spatial and temporal random effects. The model has been developed with computational concerns in mind. The use of Gaussian Markov Random Field (GMRF) in modeling the random effects allows this approach to take full advantage of the spatial and temporal correlations while still maintaining manageable memory usage. The specific model structure is below:</w:t>
      </w:r>
    </w:p>
    <w:tbl>
      <w:tblPr>
        <w:tblStyle w:val="MediumGrid1-Accent3"/>
        <w:tblW w:w="0" w:type="auto"/>
        <w:tblLayout w:type="fixed"/>
        <w:tblLook w:val="04A0"/>
      </w:tblPr>
      <w:tblGrid>
        <w:gridCol w:w="1458"/>
        <w:gridCol w:w="8118"/>
      </w:tblGrid>
      <w:tr w:rsidR="007A68B8" w:rsidRPr="00AE425D" w:rsidTr="00F9229F">
        <w:trPr>
          <w:cnfStyle w:val="100000000000"/>
          <w:trHeight w:val="367"/>
        </w:trPr>
        <w:tc>
          <w:tcPr>
            <w:cnfStyle w:val="001000000000"/>
            <w:tcW w:w="1458" w:type="dxa"/>
            <w:shd w:val="clear" w:color="auto" w:fill="EAF1DD" w:themeFill="accent3" w:themeFillTint="33"/>
          </w:tcPr>
          <w:p w:rsidR="007A68B8" w:rsidRDefault="007A68B8" w:rsidP="00E30570">
            <w:pPr>
              <w:spacing w:line="360" w:lineRule="auto"/>
            </w:pPr>
            <w:r>
              <w:t>County ILI Rate Model</w:t>
            </w:r>
          </w:p>
        </w:tc>
        <w:tc>
          <w:tcPr>
            <w:tcW w:w="8118" w:type="dxa"/>
            <w:vAlign w:val="center"/>
          </w:tcPr>
          <w:p w:rsidR="0043735D" w:rsidRPr="0043735D" w:rsidRDefault="00BE4DE3" w:rsidP="004A631A">
            <w:pPr>
              <w:spacing w:after="200" w:line="360" w:lineRule="auto"/>
              <w:cnfStyle w:val="100000000000"/>
              <w:rPr>
                <w:b w:val="0"/>
              </w:rPr>
            </w:pPr>
            <m:oMathPara>
              <m:oMathParaPr>
                <m:jc m:val="left"/>
              </m:oMathParaPr>
              <m:oMath>
                <m:r>
                  <m:rPr>
                    <m:sty m:val="b"/>
                  </m:rPr>
                  <w:rPr>
                    <w:rFonts w:ascii="Cambria Math" w:hAnsi="Cambria Math"/>
                  </w:rPr>
                  <m:t>log</m:t>
                </m:r>
                <m:d>
                  <m:dPr>
                    <m:ctrlPr>
                      <w:rPr>
                        <w:rFonts w:ascii="Cambria Math" w:hAnsi="Cambria Math"/>
                        <w:b w:val="0"/>
                        <w:i/>
                      </w:rPr>
                    </m:ctrlPr>
                  </m:dPr>
                  <m:e>
                    <m:f>
                      <m:fPr>
                        <m:ctrlPr>
                          <w:rPr>
                            <w:rFonts w:ascii="Cambria Math" w:hAnsi="Cambria Math"/>
                            <w:b w:val="0"/>
                            <w:i/>
                          </w:rPr>
                        </m:ctrlPr>
                      </m:fPr>
                      <m:num>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ϵ</m:t>
                            </m:r>
                          </m:e>
                          <m:sub>
                            <m:r>
                              <m:rPr>
                                <m:sty m:val="bi"/>
                              </m:rPr>
                              <w:rPr>
                                <w:rFonts w:ascii="Cambria Math" w:hAnsi="Cambria Math"/>
                              </w:rPr>
                              <m:t>1</m:t>
                            </m:r>
                          </m:sub>
                        </m:sSub>
                      </m:num>
                      <m:den>
                        <m:sSub>
                          <m:sSubPr>
                            <m:ctrlPr>
                              <w:rPr>
                                <w:rFonts w:ascii="Cambria Math" w:hAnsi="Cambria Math"/>
                                <w:b w:val="0"/>
                                <w:i/>
                              </w:rPr>
                            </m:ctrlPr>
                          </m:sSubPr>
                          <m:e>
                            <m:r>
                              <m:rPr>
                                <m:sty m:val="bi"/>
                              </m:rPr>
                              <w:rPr>
                                <w:rFonts w:ascii="Cambria Math" w:hAnsi="Cambria Math"/>
                              </w:rPr>
                              <m:t>1-z</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ϵ</m:t>
                            </m:r>
                          </m:e>
                          <m:sub>
                            <m:r>
                              <m:rPr>
                                <m:sty m:val="bi"/>
                              </m:rPr>
                              <w:rPr>
                                <w:rFonts w:ascii="Cambria Math" w:hAnsi="Cambria Math"/>
                              </w:rPr>
                              <m:t>1</m:t>
                            </m:r>
                          </m:sub>
                        </m:sSub>
                      </m:den>
                    </m:f>
                  </m:e>
                </m:d>
                <m:r>
                  <m:rPr>
                    <m:sty m:val="bi"/>
                  </m:rPr>
                  <w:rPr>
                    <w:rFonts w:ascii="Cambria Math" w:hAnsi="Cambria Math"/>
                  </w:rPr>
                  <m:t>=</m:t>
                </m:r>
                <m:sSup>
                  <m:sSupPr>
                    <m:ctrlPr>
                      <w:rPr>
                        <w:rFonts w:ascii="Cambria Math" w:hAnsi="Cambria Math"/>
                        <w:b w:val="0"/>
                        <w:i/>
                      </w:rPr>
                    </m:ctrlPr>
                  </m:sSupPr>
                  <m:e>
                    <m:r>
                      <m:rPr>
                        <m:sty m:val="bi"/>
                      </m:rPr>
                      <w:rPr>
                        <w:rFonts w:ascii="Cambria Math" w:hAnsi="Cambria Math"/>
                      </w:rPr>
                      <m:t>β</m:t>
                    </m:r>
                  </m:e>
                  <m:sup>
                    <m:r>
                      <m:rPr>
                        <m:sty m:val="bi"/>
                      </m:rPr>
                      <w:rPr>
                        <w:rFonts w:ascii="Cambria Math" w:hAnsi="Cambria Math"/>
                      </w:rPr>
                      <m:t>T</m:t>
                    </m:r>
                  </m:sup>
                </m:sSup>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n</m:t>
                    </m:r>
                  </m:e>
                  <m:sub>
                    <m:r>
                      <m:rPr>
                        <m:sty m:val="bi"/>
                      </m:rPr>
                      <w:rPr>
                        <w:rFonts w:ascii="Cambria Math" w:hAnsi="Cambria Math"/>
                      </w:rPr>
                      <m:t>c,t</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ϵ</m:t>
                    </m:r>
                  </m:e>
                  <m:sub>
                    <m:r>
                      <m:rPr>
                        <m:sty m:val="bi"/>
                      </m:rPr>
                      <w:rPr>
                        <w:rFonts w:ascii="Cambria Math" w:hAnsi="Cambria Math"/>
                      </w:rPr>
                      <m:t>1</m:t>
                    </m:r>
                  </m:sub>
                </m:sSub>
                <w:ins w:id="10" w:author="Ssu-Hsin" w:date="2015-11-10T13:32:00Z">
                  <m:r>
                    <m:rPr>
                      <m:sty m:val="bi"/>
                    </m:rPr>
                    <w:rPr>
                      <w:rFonts w:ascii="Cambria Math" w:hAnsi="Cambria Math"/>
                    </w:rPr>
                    <m:t>=0.0</m:t>
                  </m:r>
                </w:ins>
                <w:ins w:id="11" w:author="Ssu-Hsin" w:date="2015-11-10T13:33:00Z">
                  <m:r>
                    <m:rPr>
                      <m:sty m:val="bi"/>
                    </m:rPr>
                    <w:rPr>
                      <w:rFonts w:ascii="Cambria Math" w:hAnsi="Cambria Math"/>
                    </w:rPr>
                    <m:t>0</m:t>
                  </m:r>
                </w:ins>
                <m:r>
                  <m:rPr>
                    <m:sty m:val="bi"/>
                  </m:rPr>
                  <w:rPr>
                    <w:rFonts w:ascii="Cambria Math" w:hAnsi="Cambria Math"/>
                  </w:rPr>
                  <m:t>01</m:t>
                </m:r>
              </m:oMath>
            </m:oMathPara>
          </w:p>
          <w:p w:rsidR="004A631A" w:rsidRDefault="00F55567" w:rsidP="004A631A">
            <w:pPr>
              <w:spacing w:line="360" w:lineRule="auto"/>
              <w:cnfStyle w:val="100000000000"/>
              <w:rPr>
                <w:b w:val="0"/>
              </w:rPr>
            </w:pPr>
            <w:r w:rsidRPr="00A70D1E">
              <w:rPr>
                <w:b w:val="0"/>
                <w:i/>
              </w:rPr>
              <w:t>c</w:t>
            </w:r>
            <w:r>
              <w:rPr>
                <w:b w:val="0"/>
              </w:rPr>
              <w:t xml:space="preserve">: county index; </w:t>
            </w:r>
            <w:r w:rsidRPr="00A70D1E">
              <w:rPr>
                <w:b w:val="0"/>
                <w:i/>
              </w:rPr>
              <w:t>t</w:t>
            </w:r>
            <w:r>
              <w:rPr>
                <w:b w:val="0"/>
              </w:rPr>
              <w:t>: week index</w:t>
            </w:r>
          </w:p>
          <w:p w:rsidR="004A631A" w:rsidRDefault="004C0626" w:rsidP="004A631A">
            <w:pPr>
              <w:spacing w:line="360" w:lineRule="auto"/>
              <w:cnfStyle w:val="100000000000"/>
              <w:rPr>
                <w:b w:val="0"/>
              </w:rPr>
            </w:pPr>
            <m:oMath>
              <m:sSub>
                <m:sSubPr>
                  <m:ctrlPr>
                    <w:rPr>
                      <w:rFonts w:ascii="Cambria Math" w:hAnsi="Cambria Math"/>
                      <w:b w:val="0"/>
                      <w:i/>
                    </w:rPr>
                  </m:ctrlPr>
                </m:sSubPr>
                <m:e>
                  <m:r>
                    <m:rPr>
                      <m:sty m:val="bi"/>
                    </m:rPr>
                    <w:rPr>
                      <w:rFonts w:ascii="Cambria Math" w:hAnsi="Cambria Math"/>
                    </w:rPr>
                    <m:t>X</m:t>
                  </m:r>
                  <m:ctrlPr>
                    <w:rPr>
                      <w:rFonts w:ascii="Cambria Math" w:hAnsi="Cambria Math"/>
                      <w:b w:val="0"/>
                      <w:bCs w:val="0"/>
                      <w:i/>
                    </w:rPr>
                  </m:ctrlPr>
                </m:e>
                <m:sub>
                  <m:r>
                    <m:rPr>
                      <m:sty m:val="bi"/>
                    </m:rPr>
                    <w:rPr>
                      <w:rFonts w:ascii="Cambria Math" w:hAnsi="Cambria Math"/>
                    </w:rPr>
                    <m:t>c,t</m:t>
                  </m:r>
                </m:sub>
              </m:sSub>
            </m:oMath>
            <w:r w:rsidR="004A631A">
              <w:rPr>
                <w:b w:val="0"/>
              </w:rPr>
              <w:t xml:space="preserve">: covariates for each county </w:t>
            </w:r>
            <m:oMath>
              <m:r>
                <m:rPr>
                  <m:sty m:val="bi"/>
                </m:rPr>
                <w:rPr>
                  <w:rFonts w:ascii="Cambria Math" w:hAnsi="Cambria Math"/>
                </w:rPr>
                <m:t>c</m:t>
              </m:r>
            </m:oMath>
            <w:r w:rsidR="004A631A">
              <w:rPr>
                <w:b w:val="0"/>
              </w:rPr>
              <w:t xml:space="preserve"> and week </w:t>
            </w:r>
            <m:oMath>
              <m:r>
                <m:rPr>
                  <m:sty m:val="bi"/>
                </m:rPr>
                <w:rPr>
                  <w:rFonts w:ascii="Cambria Math" w:hAnsi="Cambria Math"/>
                </w:rPr>
                <m:t>t</m:t>
              </m:r>
            </m:oMath>
          </w:p>
          <w:p w:rsidR="004A631A" w:rsidRPr="0043735D" w:rsidRDefault="004C0626" w:rsidP="004A631A">
            <w:pPr>
              <w:spacing w:line="360" w:lineRule="auto"/>
              <w:cnfStyle w:val="100000000000"/>
              <w:rPr>
                <w:b w:val="0"/>
              </w:rPr>
            </w:pPr>
            <m:oMath>
              <m:sSub>
                <m:sSubPr>
                  <m:ctrlPr>
                    <w:rPr>
                      <w:rFonts w:ascii="Cambria Math" w:hAnsi="Cambria Math"/>
                      <w:b w:val="0"/>
                      <w:bCs w:val="0"/>
                      <w:i/>
                    </w:rPr>
                  </m:ctrlPr>
                </m:sSubPr>
                <m:e>
                  <m:r>
                    <m:rPr>
                      <m:sty m:val="bi"/>
                    </m:rPr>
                    <w:rPr>
                      <w:rFonts w:ascii="Cambria Math" w:hAnsi="Cambria Math"/>
                    </w:rPr>
                    <m:t>y</m:t>
                  </m:r>
                  <m:ctrlPr>
                    <w:rPr>
                      <w:rFonts w:ascii="Cambria Math" w:hAnsi="Cambria Math"/>
                      <w:b w:val="0"/>
                      <w:i/>
                    </w:rPr>
                  </m:ctrlPr>
                </m:e>
                <m:sub>
                  <m:r>
                    <m:rPr>
                      <m:sty m:val="bi"/>
                    </m:rPr>
                    <w:rPr>
                      <w:rFonts w:ascii="Cambria Math" w:hAnsi="Cambria Math"/>
                    </w:rPr>
                    <m:t>c,t</m:t>
                  </m:r>
                </m:sub>
              </m:sSub>
            </m:oMath>
            <w:r w:rsidR="004A631A">
              <w:rPr>
                <w:b w:val="0"/>
                <w:bCs w:val="0"/>
              </w:rPr>
              <w:t xml:space="preserve">: </w:t>
            </w:r>
            <w:del w:id="12" w:author="Ssu-Hsin" w:date="2015-11-10T13:31:00Z">
              <w:r w:rsidR="004A631A" w:rsidDel="0043735D">
                <w:rPr>
                  <w:b w:val="0"/>
                  <w:bCs w:val="0"/>
                </w:rPr>
                <w:delText>latent prevalence</w:delText>
              </w:r>
            </w:del>
            <w:proofErr w:type="spellStart"/>
            <w:ins w:id="13" w:author="Ssu-Hsin" w:date="2015-11-10T13:31:00Z">
              <w:r w:rsidR="0043735D">
                <w:rPr>
                  <w:b w:val="0"/>
                  <w:bCs w:val="0"/>
                </w:rPr>
                <w:t>spatio</w:t>
              </w:r>
              <w:proofErr w:type="spellEnd"/>
              <w:r w:rsidR="0043735D">
                <w:rPr>
                  <w:b w:val="0"/>
                  <w:bCs w:val="0"/>
                </w:rPr>
                <w:t>-temporal correlation</w:t>
              </w:r>
            </w:ins>
            <w:r w:rsidR="004A631A">
              <w:rPr>
                <w:b w:val="0"/>
                <w:bCs w:val="0"/>
              </w:rPr>
              <w:t xml:space="preserve"> of ILI  </w:t>
            </w:r>
            <m:oMath>
              <m:r>
                <m:rPr>
                  <m:sty m:val="bi"/>
                </m:rPr>
                <w:rPr>
                  <w:rFonts w:ascii="Cambria Math" w:hAnsi="Cambria Math"/>
                </w:rPr>
                <m:t>-∞&lt;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c,t</m:t>
                  </m:r>
                </m:sub>
              </m:sSub>
              <m:r>
                <m:rPr>
                  <m:sty m:val="bi"/>
                </m:rPr>
                <w:rPr>
                  <w:rFonts w:ascii="Cambria Math" w:hAnsi="Cambria Math"/>
                </w:rPr>
                <m:t>&lt;+∞</m:t>
              </m:r>
            </m:oMath>
            <w:ins w:id="14" w:author="Ssu-Hsin" w:date="2015-11-10T13:27:00Z">
              <w:r w:rsidR="0043735D">
                <w:rPr>
                  <w:b w:val="0"/>
                </w:rPr>
                <w:t xml:space="preserve"> (see below)</w:t>
              </w:r>
            </w:ins>
          </w:p>
          <w:p w:rsidR="00A70D1E" w:rsidRDefault="004C0626" w:rsidP="00A70D1E">
            <w:pPr>
              <w:spacing w:line="360" w:lineRule="auto"/>
              <w:cnfStyle w:val="100000000000"/>
              <w:rPr>
                <w:b w:val="0"/>
                <w:i/>
              </w:rPr>
            </w:pPr>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c,t</m:t>
                  </m:r>
                </m:sub>
              </m:sSub>
            </m:oMath>
            <w:r w:rsidR="00A70D1E">
              <w:rPr>
                <w:b w:val="0"/>
              </w:rPr>
              <w:t xml:space="preserve"> : ILI rate (between 0 and 1) of county </w:t>
            </w:r>
            <w:r w:rsidR="00A70D1E" w:rsidRPr="00A70D1E">
              <w:rPr>
                <w:b w:val="0"/>
                <w:i/>
              </w:rPr>
              <w:t>c</w:t>
            </w:r>
            <w:r w:rsidR="00A70D1E">
              <w:rPr>
                <w:b w:val="0"/>
              </w:rPr>
              <w:t xml:space="preserve"> in week </w:t>
            </w:r>
            <w:r w:rsidR="00A70D1E" w:rsidRPr="00A70D1E">
              <w:rPr>
                <w:b w:val="0"/>
                <w:i/>
              </w:rPr>
              <w:t>t</w:t>
            </w:r>
          </w:p>
          <w:p w:rsidR="00D01781" w:rsidRDefault="004C0626" w:rsidP="00D01781">
            <w:pPr>
              <w:spacing w:line="360" w:lineRule="auto"/>
              <w:cnfStyle w:val="100000000000"/>
              <w:rPr>
                <w:b w:val="0"/>
                <w:bCs w:val="0"/>
              </w:rPr>
            </w:pPr>
            <m:oMath>
              <m:sSub>
                <m:sSubPr>
                  <m:ctrlPr>
                    <w:rPr>
                      <w:rFonts w:ascii="Cambria Math" w:hAnsi="Cambria Math"/>
                      <w:b w:val="0"/>
                      <w:bCs w:val="0"/>
                      <w:i/>
                    </w:rPr>
                  </m:ctrlPr>
                </m:sSubPr>
                <m:e>
                  <m:r>
                    <m:rPr>
                      <m:sty m:val="bi"/>
                    </m:rPr>
                    <w:rPr>
                      <w:rFonts w:ascii="Cambria Math" w:hAnsi="Cambria Math"/>
                    </w:rPr>
                    <m:t>n</m:t>
                  </m:r>
                  <m:ctrlPr>
                    <w:rPr>
                      <w:rFonts w:ascii="Cambria Math" w:hAnsi="Cambria Math"/>
                      <w:i/>
                    </w:rPr>
                  </m:ctrlPr>
                </m:e>
                <m:sub>
                  <m:r>
                    <m:rPr>
                      <m:sty m:val="bi"/>
                    </m:rPr>
                    <w:rPr>
                      <w:rFonts w:ascii="Cambria Math" w:hAnsi="Cambria Math"/>
                    </w:rPr>
                    <m:t>c,t</m:t>
                  </m:r>
                </m:sub>
              </m:sSub>
            </m:oMath>
            <w:r w:rsidR="00D01781">
              <w:rPr>
                <w:b w:val="0"/>
                <w:bCs w:val="0"/>
              </w:rPr>
              <w:t>: zero-mean Gaussian noise</w:t>
            </w:r>
            <w:r w:rsidR="00F20EB7">
              <w:rPr>
                <w:b w:val="0"/>
                <w:bCs w:val="0"/>
              </w:rPr>
              <w:t xml:space="preserve"> (see below)</w:t>
            </w:r>
          </w:p>
          <w:p w:rsidR="00D01781" w:rsidRPr="00D01781" w:rsidRDefault="004C0626" w:rsidP="0043735D">
            <w:pPr>
              <w:spacing w:line="360" w:lineRule="auto"/>
              <w:cnfStyle w:val="100000000000"/>
              <w:rPr>
                <w:b w:val="0"/>
              </w:rPr>
            </w:pPr>
            <m:oMath>
              <m:sSub>
                <m:sSubPr>
                  <m:ctrlPr>
                    <w:rPr>
                      <w:rFonts w:ascii="Cambria Math" w:hAnsi="Cambria Math"/>
                      <w:b w:val="0"/>
                      <w:i/>
                    </w:rPr>
                  </m:ctrlPr>
                </m:sSubPr>
                <m:e>
                  <m:r>
                    <m:rPr>
                      <m:sty m:val="bi"/>
                    </m:rPr>
                    <w:rPr>
                      <w:rFonts w:ascii="Cambria Math" w:hAnsi="Cambria Math"/>
                    </w:rPr>
                    <m:t>ϵ</m:t>
                  </m:r>
                  <m:ctrlPr>
                    <w:rPr>
                      <w:rFonts w:ascii="Cambria Math" w:hAnsi="Cambria Math"/>
                      <w:b w:val="0"/>
                      <w:bCs w:val="0"/>
                      <w:i/>
                    </w:rPr>
                  </m:ctrlPr>
                </m:e>
                <m:sub>
                  <m:r>
                    <m:rPr>
                      <m:sty m:val="bi"/>
                    </m:rPr>
                    <w:rPr>
                      <w:rFonts w:ascii="Cambria Math" w:hAnsi="Cambria Math"/>
                    </w:rPr>
                    <m:t>1</m:t>
                  </m:r>
                </m:sub>
              </m:sSub>
            </m:oMath>
            <w:r w:rsidR="00D01781">
              <w:rPr>
                <w:b w:val="0"/>
              </w:rPr>
              <w:t xml:space="preserve">: </w:t>
            </w:r>
            <w:r w:rsidR="0043735D">
              <w:rPr>
                <w:b w:val="0"/>
              </w:rPr>
              <w:t>a small number to ensure numerical stability</w:t>
            </w:r>
          </w:p>
        </w:tc>
      </w:tr>
      <w:tr w:rsidR="007A68B8" w:rsidRPr="00AE425D" w:rsidTr="00F9229F">
        <w:trPr>
          <w:cnfStyle w:val="000000100000"/>
          <w:trHeight w:val="367"/>
        </w:trPr>
        <w:tc>
          <w:tcPr>
            <w:cnfStyle w:val="001000000000"/>
            <w:tcW w:w="1458" w:type="dxa"/>
          </w:tcPr>
          <w:p w:rsidR="007A68B8" w:rsidRDefault="00807D72" w:rsidP="00E30570">
            <w:pPr>
              <w:spacing w:line="360" w:lineRule="auto"/>
            </w:pPr>
            <w:r>
              <w:lastRenderedPageBreak/>
              <w:t xml:space="preserve">Aggregate </w:t>
            </w:r>
            <w:r w:rsidR="00662D5F">
              <w:t>Observation</w:t>
            </w:r>
            <w:r>
              <w:t>s</w:t>
            </w:r>
          </w:p>
        </w:tc>
        <w:tc>
          <w:tcPr>
            <w:tcW w:w="8118" w:type="dxa"/>
            <w:vAlign w:val="center"/>
          </w:tcPr>
          <w:p w:rsidR="00F03329" w:rsidRPr="004A01B8" w:rsidRDefault="004C0626" w:rsidP="007F11DC">
            <w:pPr>
              <w:spacing w:line="360" w:lineRule="auto"/>
              <w:cnfStyle w:val="000000100000"/>
              <w:rPr>
                <w:bCs/>
              </w:rPr>
            </w:pPr>
            <m:oMathPara>
              <m:oMathParaPr>
                <m:jc m:val="left"/>
              </m:oMathParaP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r>
                  <w:rPr>
                    <w:rFonts w:ascii="Cambria Math" w:hAnsi="Cambria Math"/>
                  </w:rPr>
                  <m:t>=</m:t>
                </m:r>
                <m:nary>
                  <m:naryPr>
                    <m:chr m:val="∑"/>
                    <m:limLoc m:val="subSup"/>
                    <m:supHide m:val="on"/>
                    <m:ctrlPr>
                      <w:rPr>
                        <w:rFonts w:ascii="Cambria Math" w:hAnsi="Cambria Math"/>
                        <w:i/>
                      </w:rPr>
                    </m:ctrlPr>
                  </m:naryPr>
                  <m:sub>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i</m:t>
                        </m:r>
                      </m:sub>
                    </m:sSub>
                  </m: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den>
                        </m:f>
                      </m:e>
                    </m:d>
                  </m:e>
                </m:nary>
                <m:sSub>
                  <m:sSubPr>
                    <m:ctrlPr>
                      <w:rPr>
                        <w:rFonts w:ascii="Cambria Math" w:hAnsi="Cambria Math"/>
                        <w:bCs/>
                        <w:i/>
                      </w:rPr>
                    </m:ctrlPr>
                  </m:sSubPr>
                  <m:e>
                    <m:r>
                      <w:rPr>
                        <w:rFonts w:ascii="Cambria Math" w:hAnsi="Cambria Math"/>
                      </w:rPr>
                      <m:t>z</m:t>
                    </m:r>
                  </m:e>
                  <m:sub>
                    <m:r>
                      <w:rPr>
                        <w:rFonts w:ascii="Cambria Math" w:hAnsi="Cambria Math"/>
                      </w:rPr>
                      <m:t>c,t</m:t>
                    </m:r>
                  </m:sub>
                </m:sSub>
                <m:r>
                  <m:rPr>
                    <m:nor/>
                  </m:rPr>
                  <w:rPr>
                    <w:rFonts w:ascii="Cambria Math" w:hAnsi="Cambria Math"/>
                    <w:bCs/>
                  </w:rPr>
                  <m:t xml:space="preserve"> </m:t>
                </m:r>
              </m:oMath>
            </m:oMathPara>
          </w:p>
          <w:p w:rsidR="007F11DC" w:rsidRDefault="007F11DC" w:rsidP="007F11DC">
            <w:pPr>
              <w:spacing w:line="360" w:lineRule="auto"/>
              <w:cnfStyle w:val="000000100000"/>
              <w:rPr>
                <w:bCs/>
              </w:rPr>
            </w:pPr>
          </w:p>
          <w:p w:rsidR="00B971E2" w:rsidRDefault="004C0626" w:rsidP="00AA3D41">
            <w:pPr>
              <w:spacing w:line="360" w:lineRule="auto"/>
              <w:cnfStyle w:val="000000100000"/>
            </w:pPr>
            <m:oMath>
              <m:sSub>
                <m:sSubPr>
                  <m:ctrlPr>
                    <w:rPr>
                      <w:rFonts w:ascii="Cambria Math" w:hAnsi="Cambria Math"/>
                      <w:bCs/>
                      <w:i/>
                    </w:rPr>
                  </m:ctrlPr>
                </m:sSubPr>
                <m:e>
                  <m:r>
                    <w:rPr>
                      <w:rFonts w:ascii="Cambria Math" w:hAnsi="Cambria Math"/>
                    </w:rPr>
                    <m:t xml:space="preserve"> R</m:t>
                  </m:r>
                </m:e>
                <m:sub>
                  <m:r>
                    <w:rPr>
                      <w:rFonts w:ascii="Cambria Math" w:hAnsi="Cambria Math"/>
                    </w:rPr>
                    <m:t>i</m:t>
                  </m:r>
                </m:sub>
              </m:sSub>
            </m:oMath>
            <w:r w:rsidR="0027095D">
              <w:rPr>
                <w:bCs/>
              </w:rPr>
              <w:t xml:space="preserve"> : set of counties in area </w:t>
            </w:r>
            <m:oMath>
              <m:r>
                <w:rPr>
                  <w:rFonts w:ascii="Cambria Math" w:hAnsi="Cambria Math"/>
                </w:rPr>
                <m:t>i</m:t>
              </m:r>
            </m:oMath>
            <w:r w:rsidR="0027095D">
              <w:rPr>
                <w:bCs/>
              </w:rPr>
              <w:t>; the area can be a HHS Region, a state or a district in a state</w:t>
            </w:r>
          </w:p>
          <w:p w:rsidR="00A70D1E" w:rsidRPr="00A70D1E" w:rsidRDefault="004C0626" w:rsidP="00AA3D41">
            <w:pPr>
              <w:spacing w:line="360" w:lineRule="auto"/>
              <w:cnfStyle w:val="000000100000"/>
            </w:pP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oMath>
            <w:r w:rsidR="00A70D1E">
              <w:t xml:space="preserve"> : </w:t>
            </w:r>
            <w:r w:rsidR="004A01B8">
              <w:t xml:space="preserve">reported </w:t>
            </w:r>
            <w:r w:rsidR="00A70D1E">
              <w:t xml:space="preserve">ILI rate of HHS Region </w:t>
            </w:r>
            <w:proofErr w:type="spellStart"/>
            <w:r w:rsidR="00A70D1E" w:rsidRPr="00A70D1E">
              <w:rPr>
                <w:i/>
              </w:rPr>
              <w:t>i</w:t>
            </w:r>
            <w:proofErr w:type="spellEnd"/>
            <w:r w:rsidR="00A70D1E">
              <w:t xml:space="preserve"> in week </w:t>
            </w:r>
            <w:r w:rsidR="00A70D1E" w:rsidRPr="00A70D1E">
              <w:rPr>
                <w:i/>
              </w:rPr>
              <w:t>t</w:t>
            </w:r>
          </w:p>
          <w:p w:rsidR="00AA3D41" w:rsidRDefault="004C0626" w:rsidP="00AA3D41">
            <w:pPr>
              <w:spacing w:line="360" w:lineRule="auto"/>
              <w:cnfStyle w:val="000000100000"/>
            </w:pPr>
            <m:oMath>
              <m:sSub>
                <m:sSubPr>
                  <m:ctrlPr>
                    <w:rPr>
                      <w:rFonts w:ascii="Cambria Math" w:hAnsi="Cambria Math"/>
                      <w:i/>
                    </w:rPr>
                  </m:ctrlPr>
                </m:sSubPr>
                <m:e>
                  <m:r>
                    <w:rPr>
                      <w:rFonts w:ascii="Cambria Math" w:hAnsi="Cambria Math"/>
                    </w:rPr>
                    <m:t>N</m:t>
                  </m:r>
                </m:e>
                <m:sub>
                  <m:r>
                    <w:rPr>
                      <w:rFonts w:ascii="Cambria Math" w:hAnsi="Cambria Math"/>
                    </w:rPr>
                    <m:t>c</m:t>
                  </m:r>
                </m:sub>
              </m:sSub>
            </m:oMath>
            <w:r w:rsidR="00AA3D41">
              <w:t xml:space="preserve"> : </w:t>
            </w:r>
            <w:r w:rsidR="00614CFF">
              <w:t>population</w:t>
            </w:r>
            <w:r w:rsidR="00AA3D41">
              <w:t xml:space="preserve"> </w:t>
            </w:r>
            <w:r w:rsidR="00614CFF">
              <w:t>of</w:t>
            </w:r>
            <w:r w:rsidR="00A70D1E">
              <w:t xml:space="preserve"> county c</w:t>
            </w:r>
          </w:p>
          <w:p w:rsidR="00AA3D41" w:rsidRPr="005A2F4C" w:rsidRDefault="004C0626" w:rsidP="00807D72">
            <w:pPr>
              <w:spacing w:line="360" w:lineRule="auto"/>
              <w:cnfStyle w:val="000000100000"/>
            </w:pP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sidR="00AA3D41">
              <w:t xml:space="preserve"> : </w:t>
            </w:r>
            <w:r w:rsidR="00614CFF">
              <w:t>population</w:t>
            </w:r>
            <w:r w:rsidR="00AA3D41">
              <w:t xml:space="preserve"> </w:t>
            </w:r>
            <w:r w:rsidR="00614CFF">
              <w:t>of</w:t>
            </w:r>
            <w:r w:rsidR="00CF1678">
              <w:t xml:space="preserve"> </w:t>
            </w:r>
            <w:r w:rsidR="00807D72">
              <w:t xml:space="preserve">region </w:t>
            </w:r>
            <w:proofErr w:type="spellStart"/>
            <w:r w:rsidR="00A70D1E" w:rsidRPr="00A70D1E">
              <w:rPr>
                <w:i/>
              </w:rPr>
              <w:t>i</w:t>
            </w:r>
            <w:proofErr w:type="spellEnd"/>
          </w:p>
        </w:tc>
      </w:tr>
      <w:tr w:rsidR="005A2F4C" w:rsidRPr="00AE425D" w:rsidTr="00F9229F">
        <w:trPr>
          <w:trHeight w:val="367"/>
        </w:trPr>
        <w:tc>
          <w:tcPr>
            <w:cnfStyle w:val="001000000000"/>
            <w:tcW w:w="1458" w:type="dxa"/>
          </w:tcPr>
          <w:p w:rsidR="005A2F4C" w:rsidRDefault="00A56847" w:rsidP="00E30570">
            <w:pPr>
              <w:spacing w:line="360" w:lineRule="auto"/>
            </w:pPr>
            <w:proofErr w:type="spellStart"/>
            <w:r>
              <w:t>Spatio</w:t>
            </w:r>
            <w:proofErr w:type="spellEnd"/>
            <w:r>
              <w:t>-temporal correlation</w:t>
            </w:r>
          </w:p>
        </w:tc>
        <w:tc>
          <w:tcPr>
            <w:tcW w:w="8118" w:type="dxa"/>
            <w:vAlign w:val="center"/>
          </w:tcPr>
          <w:p w:rsidR="005A2F4C" w:rsidRDefault="00A56847" w:rsidP="00A56847">
            <w:pPr>
              <w:spacing w:line="360" w:lineRule="auto"/>
              <w:cnfStyle w:val="000000000000"/>
            </w:pPr>
            <m:oMathPara>
              <m:oMathParaPr>
                <m:jc m:val="left"/>
              </m:oMathParaPr>
              <m:oMath>
                <m:r>
                  <w:rPr>
                    <w:rFonts w:ascii="Cambria Math" w:hAnsi="Cambria Math"/>
                  </w:rPr>
                  <m:t>p(Y)∝</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Sub>
                          <m:sSubPr>
                            <m:ctrlPr>
                              <w:rPr>
                                <w:rFonts w:ascii="Cambria Math" w:hAnsi="Cambria Math"/>
                                <w:i/>
                              </w:rPr>
                            </m:ctrlPr>
                          </m:sSubPr>
                          <m:e>
                            <m:r>
                              <w:rPr>
                                <w:rFonts w:ascii="Cambria Math" w:hAnsi="Cambria Math"/>
                              </w:rPr>
                              <m:t>τ</m:t>
                            </m:r>
                          </m:e>
                          <m:sub>
                            <m:r>
                              <w:rPr>
                                <w:rFonts w:ascii="Cambria Math" w:hAnsi="Cambria Math"/>
                              </w:rPr>
                              <m:t>1</m:t>
                            </m:r>
                          </m:sub>
                        </m:sSub>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-W) Y</m:t>
                        </m:r>
                      </m:e>
                    </m:d>
                  </m:e>
                </m:func>
              </m:oMath>
            </m:oMathPara>
          </w:p>
          <w:p w:rsidR="005C0C4C" w:rsidRDefault="005C0C4C" w:rsidP="00A56847">
            <w:pPr>
              <w:spacing w:line="360" w:lineRule="auto"/>
              <w:cnfStyle w:val="000000000000"/>
            </w:pPr>
          </w:p>
          <w:p w:rsidR="000D5C01" w:rsidRDefault="00052F2A" w:rsidP="00052F2A">
            <w:pPr>
              <w:spacing w:line="360" w:lineRule="auto"/>
              <w:cnfStyle w:val="000000000000"/>
            </w:pPr>
            <m:oMathPara>
              <m:oMathParaPr>
                <m:jc m:val="left"/>
              </m:oMathParaPr>
              <m:oMath>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1,0</m:t>
                                  </m:r>
                                </m:sub>
                              </m:sSub>
                            </m:e>
                            <m:e>
                              <m:sSub>
                                <m:sSubPr>
                                  <m:ctrlPr>
                                    <w:rPr>
                                      <w:rFonts w:ascii="Cambria Math" w:hAnsi="Cambria Math"/>
                                      <w:i/>
                                    </w:rPr>
                                  </m:ctrlPr>
                                </m:sSubPr>
                                <m:e>
                                  <m:r>
                                    <w:rPr>
                                      <w:rFonts w:ascii="Cambria Math" w:hAnsi="Cambria Math"/>
                                    </w:rPr>
                                    <m:t>y</m:t>
                                  </m:r>
                                </m:e>
                                <m:sub>
                                  <m:r>
                                    <w:rPr>
                                      <w:rFonts w:ascii="Cambria Math" w:hAnsi="Cambria Math"/>
                                    </w:rPr>
                                    <m:t>2,0</m:t>
                                  </m:r>
                                </m:sub>
                              </m:sSub>
                            </m:e>
                          </m:mr>
                        </m:m>
                        <m:r>
                          <w:rPr>
                            <w:rFonts w:ascii="Cambria Math" w:hAnsi="Cambria Math"/>
                          </w:rPr>
                          <m:t xml:space="preserve">  …  </m:t>
                        </m:r>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1,1</m:t>
                                  </m:r>
                                </m:sub>
                              </m:sSub>
                            </m:e>
                            <m:e>
                              <m:sSub>
                                <m:sSubPr>
                                  <m:ctrlPr>
                                    <w:rPr>
                                      <w:rFonts w:ascii="Cambria Math" w:hAnsi="Cambria Math"/>
                                      <w:i/>
                                    </w:rPr>
                                  </m:ctrlPr>
                                </m:sSubPr>
                                <m:e>
                                  <m:r>
                                    <w:rPr>
                                      <w:rFonts w:ascii="Cambria Math" w:hAnsi="Cambria Math"/>
                                    </w:rPr>
                                    <m:t>y</m:t>
                                  </m:r>
                                </m:e>
                                <m:sub>
                                  <m:r>
                                    <w:rPr>
                                      <w:rFonts w:ascii="Cambria Math" w:hAnsi="Cambria Math"/>
                                    </w:rPr>
                                    <m:t>2,1</m:t>
                                  </m:r>
                                </m:sub>
                              </m:sSub>
                            </m:e>
                          </m:mr>
                        </m:m>
                        <m:r>
                          <w:rPr>
                            <w:rFonts w:ascii="Cambria Math" w:hAnsi="Cambria Math"/>
                          </w:rPr>
                          <m:t xml:space="preserve">  …  </m:t>
                        </m:r>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C,T-1</m:t>
                                  </m:r>
                                </m:sub>
                              </m:sSub>
                            </m:e>
                            <m:e>
                              <m:sSub>
                                <m:sSubPr>
                                  <m:ctrlPr>
                                    <w:rPr>
                                      <w:rFonts w:ascii="Cambria Math" w:hAnsi="Cambria Math"/>
                                      <w:i/>
                                    </w:rPr>
                                  </m:ctrlPr>
                                </m:sSubPr>
                                <m:e>
                                  <m:r>
                                    <w:rPr>
                                      <w:rFonts w:ascii="Cambria Math" w:hAnsi="Cambria Math"/>
                                    </w:rPr>
                                    <m:t>y</m:t>
                                  </m:r>
                                </m:e>
                                <m:sub>
                                  <m:r>
                                    <w:rPr>
                                      <w:rFonts w:ascii="Cambria Math" w:hAnsi="Cambria Math"/>
                                    </w:rPr>
                                    <m:t>C,T</m:t>
                                  </m:r>
                                </m:sub>
                              </m:sSub>
                            </m:e>
                          </m:mr>
                        </m:m>
                      </m:e>
                    </m:d>
                  </m:e>
                  <m:sup>
                    <m:r>
                      <w:rPr>
                        <w:rFonts w:ascii="Cambria Math" w:hAnsi="Cambria Math"/>
                      </w:rPr>
                      <m:t>T</m:t>
                    </m:r>
                  </m:sup>
                </m:sSup>
              </m:oMath>
            </m:oMathPara>
          </w:p>
          <w:p w:rsidR="000D5C01" w:rsidRDefault="008F3D6C" w:rsidP="008F3D6C">
            <w:pPr>
              <w:spacing w:line="360" w:lineRule="auto"/>
              <w:cnfStyle w:val="000000000000"/>
            </w:pPr>
            <m:oMathPara>
              <m:oMathParaPr>
                <m:jc m:val="right"/>
              </m:oMathParaPr>
              <m:oMath>
                <m:r>
                  <w:rPr>
                    <w:rFonts w:ascii="Cambria Math" w:hAnsi="Cambria Math"/>
                  </w:rPr>
                  <m:t>C:</m:t>
                </m:r>
                <m:r>
                  <m:rPr>
                    <m:nor/>
                  </m:rPr>
                  <w:rPr>
                    <w:rFonts w:ascii="Cambria Math" w:hAnsi="Cambria Math"/>
                  </w:rPr>
                  <m:t xml:space="preserve"> total number of counties;   </m:t>
                </m:r>
                <m:r>
                  <w:rPr>
                    <w:rFonts w:ascii="Cambria Math" w:hAnsi="Cambria Math"/>
                  </w:rPr>
                  <m:t>T:</m:t>
                </m:r>
                <m:r>
                  <m:rPr>
                    <m:nor/>
                  </m:rPr>
                  <w:rPr>
                    <w:rFonts w:ascii="Cambria Math" w:hAnsi="Cambria Math"/>
                  </w:rPr>
                  <m:t xml:space="preserve">  total number of weeks</m:t>
                </m:r>
              </m:oMath>
            </m:oMathPara>
          </w:p>
          <w:p w:rsidR="005C0C4C" w:rsidRDefault="004C0626" w:rsidP="008F3D6C">
            <w:pPr>
              <w:spacing w:line="360" w:lineRule="auto"/>
              <w:cnfStyle w:val="00000000000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r>
                  <m:rPr>
                    <m:nor/>
                  </m:rPr>
                  <w:rPr>
                    <w:rFonts w:ascii="Cambria Math" w:hAnsi="Cambria Math"/>
                  </w:rPr>
                  <m:t xml:space="preserve"> diagonal matrix;   </m:t>
                </m:r>
                <m:r>
                  <w:rPr>
                    <w:rFonts w:ascii="Cambria Math" w:hAnsi="Cambria Math"/>
                  </w:rPr>
                  <m:t>W:</m:t>
                </m:r>
                <m:r>
                  <m:rPr>
                    <m:nor/>
                  </m:rPr>
                  <w:rPr>
                    <w:rFonts w:ascii="Cambria Math" w:hAnsi="Cambria Math"/>
                  </w:rPr>
                  <m:t xml:space="preserve"> sparse symmetric matrix </m:t>
                </m:r>
              </m:oMath>
            </m:oMathPara>
          </w:p>
          <w:p w:rsidR="00633A43" w:rsidRDefault="007F50D6" w:rsidP="00633A43">
            <w:pPr>
              <w:spacing w:line="360" w:lineRule="auto"/>
              <w:cnfStyle w:val="000000000000"/>
            </w:pPr>
            <w:r>
              <w:t xml:space="preserve">The elements of </w:t>
            </w:r>
            <w:r w:rsidRPr="007F50D6">
              <w:rPr>
                <w:rFonts w:asciiTheme="majorHAnsi" w:hAnsiTheme="majorHAnsi"/>
                <w:i/>
              </w:rPr>
              <w:t>W</w:t>
            </w:r>
            <w:r w:rsidR="00985C46">
              <w:t xml:space="preserve"> are</w:t>
            </w:r>
            <w:r>
              <w:t xml:space="preserve"> defined as</w:t>
            </w:r>
          </w:p>
          <w:p w:rsidR="005A47E1" w:rsidRDefault="004C0626" w:rsidP="00633A43">
            <w:pPr>
              <w:spacing w:line="360" w:lineRule="auto"/>
              <w:cnfStyle w:val="000000000000"/>
            </w:pPr>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cGp m:val="8"/>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c,j</m:t>
                                        </m:r>
                                      </m:e>
                                    </m:d>
                                  </m:sub>
                                </m:sSub>
                                <m:r>
                                  <w:rPr>
                                    <w:rFonts w:ascii="Cambria Math" w:hAnsi="Cambria Math"/>
                                  </w:rPr>
                                  <m:t>=ρ</m:t>
                                </m:r>
                                <m:ctrlPr>
                                  <w:rPr>
                                    <w:rFonts w:ascii="Cambria Math" w:eastAsia="Cambria Math" w:hAnsi="Cambria Math" w:cs="Cambria Math"/>
                                    <w:i/>
                                  </w:rPr>
                                </m:ctrlPr>
                              </m:e>
                              <m:e>
                                <m:r>
                                  <m:rPr>
                                    <m:sty m:val="p"/>
                                  </m:rPr>
                                  <w:rPr>
                                    <w:rFonts w:ascii="Cambria Math" w:hAnsi="Cambria Math"/>
                                  </w:rPr>
                                  <m:t xml:space="preserve">where </m:t>
                                </m:r>
                                <m:r>
                                  <w:rPr>
                                    <w:rFonts w:ascii="Cambria Math" w:hAnsi="Cambria Math"/>
                                  </w:rPr>
                                  <m:t xml:space="preserve">j=t-1  </m:t>
                                </m:r>
                                <m:r>
                                  <m:rPr>
                                    <m:sty m:val="p"/>
                                  </m:rPr>
                                  <w:rPr>
                                    <w:rFonts w:ascii="Cambria Math" w:hAnsi="Cambria Math"/>
                                  </w:rPr>
                                  <m:t>or</m:t>
                                </m:r>
                                <m:r>
                                  <w:rPr>
                                    <w:rFonts w:ascii="Cambria Math" w:hAnsi="Cambria Math"/>
                                  </w:rPr>
                                  <m:t xml:space="preserve">  t+1, </m:t>
                                </m:r>
                              </m:e>
                            </m:mr>
                            <m:m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i,t</m:t>
                                        </m:r>
                                      </m:e>
                                    </m:d>
                                  </m:sub>
                                </m:sSub>
                                <m:r>
                                  <w:rPr>
                                    <w:rFonts w:ascii="Cambria Math" w:hAnsi="Cambria Math"/>
                                  </w:rPr>
                                  <m:t>=1</m:t>
                                </m:r>
                                <m:ctrlPr>
                                  <w:rPr>
                                    <w:rFonts w:ascii="Cambria Math" w:eastAsia="Cambria Math" w:hAnsi="Cambria Math" w:cs="Cambria Math"/>
                                    <w:i/>
                                  </w:rPr>
                                </m:ctrlPr>
                              </m:e>
                              <m:e>
                                <m:r>
                                  <m:rPr>
                                    <m:sty m:val="p"/>
                                  </m:rPr>
                                  <w:rPr>
                                    <w:rFonts w:ascii="Cambria Math" w:hAnsi="Cambria Math"/>
                                  </w:rPr>
                                  <m:t xml:space="preserve">if </m:t>
                                </m:r>
                                <m:r>
                                  <w:rPr>
                                    <w:rFonts w:ascii="Cambria Math" w:hAnsi="Cambria Math"/>
                                  </w:rPr>
                                  <m:t xml:space="preserve">i </m:t>
                                </m:r>
                                <m:r>
                                  <m:rPr>
                                    <m:nor/>
                                  </m:rPr>
                                  <w:rPr>
                                    <w:rFonts w:ascii="Cambria Math" w:hAnsi="Cambria Math"/>
                                  </w:rPr>
                                  <m:t xml:space="preserve"> is a neighboring county of </m:t>
                                </m:r>
                                <m:r>
                                  <w:rPr>
                                    <w:rFonts w:ascii="Cambria Math" w:hAnsi="Cambria Math"/>
                                  </w:rPr>
                                  <m:t>c,</m:t>
                                </m:r>
                              </m:e>
                            </m:mr>
                            <m:m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i,j</m:t>
                                        </m:r>
                                      </m:e>
                                    </m:d>
                                  </m:sub>
                                </m:sSub>
                                <m:r>
                                  <w:rPr>
                                    <w:rFonts w:ascii="Cambria Math" w:hAnsi="Cambria Math"/>
                                  </w:rPr>
                                  <m:t>=0</m:t>
                                </m:r>
                                <m:ctrlPr>
                                  <w:rPr>
                                    <w:rFonts w:ascii="Cambria Math" w:eastAsia="Cambria Math" w:hAnsi="Cambria Math" w:cs="Cambria Math"/>
                                    <w:i/>
                                  </w:rPr>
                                </m:ctrlPr>
                              </m:e>
                              <m:e>
                                <m:r>
                                  <m:rPr>
                                    <m:nor/>
                                  </m:rPr>
                                  <w:rPr>
                                    <w:rFonts w:ascii="Cambria Math" w:hAnsi="Cambria Math"/>
                                  </w:rPr>
                                  <m:t>otherwise</m:t>
                                </m:r>
                                <m:r>
                                  <w:rPr>
                                    <w:rFonts w:ascii="Cambria Math" w:hAnsi="Cambria Math"/>
                                  </w:rPr>
                                  <m:t>,</m:t>
                                </m:r>
                              </m:e>
                            </m:mr>
                          </m:m>
                        </m:e>
                        <m:e>
                          <m:r>
                            <w:rPr>
                              <w:rFonts w:ascii="Cambria Math" w:hAnsi="Cambria Math"/>
                            </w:rPr>
                            <m:t xml:space="preserve"> </m:t>
                          </m:r>
                        </m:e>
                      </m:mr>
                    </m:m>
                  </m:e>
                </m:d>
              </m:oMath>
            </m:oMathPara>
          </w:p>
          <w:p w:rsidR="007F50D6" w:rsidRDefault="007F50D6" w:rsidP="00633A43">
            <w:pPr>
              <w:spacing w:line="360" w:lineRule="auto"/>
              <w:cnfStyle w:val="000000000000"/>
            </w:pPr>
            <w:proofErr w:type="gramStart"/>
            <w:r>
              <w:t>where</w:t>
            </w:r>
            <w:proofErr w:type="gramEnd"/>
            <w:r>
              <w:t xml:space="preserve"> the subscript (</w:t>
            </w:r>
            <w:r w:rsidRPr="001278C8">
              <w:rPr>
                <w:rFonts w:asciiTheme="majorHAnsi" w:hAnsiTheme="majorHAnsi"/>
                <w:i/>
              </w:rPr>
              <w:t>c,</w:t>
            </w:r>
            <w:r>
              <w:rPr>
                <w:rFonts w:asciiTheme="majorHAnsi" w:hAnsiTheme="majorHAnsi"/>
                <w:i/>
              </w:rPr>
              <w:t xml:space="preserve"> </w:t>
            </w:r>
            <w:r w:rsidRPr="001278C8">
              <w:rPr>
                <w:rFonts w:asciiTheme="majorHAnsi" w:hAnsiTheme="majorHAnsi"/>
                <w:i/>
              </w:rPr>
              <w:t>t</w:t>
            </w:r>
            <w:r>
              <w:t>) (</w:t>
            </w:r>
            <w:proofErr w:type="spellStart"/>
            <w:r>
              <w:rPr>
                <w:rFonts w:asciiTheme="majorHAnsi" w:hAnsiTheme="majorHAnsi"/>
                <w:i/>
              </w:rPr>
              <w:t>i</w:t>
            </w:r>
            <w:proofErr w:type="spellEnd"/>
            <w:r w:rsidRPr="001278C8">
              <w:rPr>
                <w:rFonts w:asciiTheme="majorHAnsi" w:hAnsiTheme="majorHAnsi"/>
                <w:i/>
              </w:rPr>
              <w:t>,</w:t>
            </w:r>
            <w:r>
              <w:rPr>
                <w:rFonts w:asciiTheme="majorHAnsi" w:hAnsiTheme="majorHAnsi"/>
                <w:i/>
              </w:rPr>
              <w:t xml:space="preserve"> j</w:t>
            </w:r>
            <w:r>
              <w:t xml:space="preserve">) denotes the row and column indices of the element of </w:t>
            </w:r>
            <w:r w:rsidRPr="007F50D6">
              <w:rPr>
                <w:rFonts w:asciiTheme="majorHAnsi" w:hAnsiTheme="majorHAnsi"/>
                <w:i/>
              </w:rPr>
              <w:t>W</w:t>
            </w:r>
            <w:r>
              <w:t xml:space="preserve"> that correspond</w:t>
            </w:r>
            <w:r w:rsidR="00F76F9A">
              <w:t>s</w:t>
            </w:r>
            <w:r>
              <w:t xml:space="preserve"> to </w:t>
            </w:r>
            <m:oMath>
              <m:sSub>
                <m:sSubPr>
                  <m:ctrlPr>
                    <w:rPr>
                      <w:rFonts w:ascii="Cambria Math" w:hAnsi="Cambria Math"/>
                      <w:i/>
                    </w:rPr>
                  </m:ctrlPr>
                </m:sSubPr>
                <m:e>
                  <m:r>
                    <w:rPr>
                      <w:rFonts w:ascii="Cambria Math" w:hAnsi="Cambria Math"/>
                    </w:rPr>
                    <m:t>y</m:t>
                  </m:r>
                </m:e>
                <m:sub>
                  <m:r>
                    <w:rPr>
                      <w:rFonts w:ascii="Cambria Math" w:hAnsi="Cambria Math"/>
                    </w:rPr>
                    <m:t>c,t</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t xml:space="preserve"> in </w:t>
            </w:r>
            <w:r w:rsidRPr="007F50D6">
              <w:rPr>
                <w:rFonts w:asciiTheme="majorHAnsi" w:hAnsiTheme="majorHAnsi"/>
                <w:i/>
              </w:rPr>
              <w:t>Y</w:t>
            </w:r>
            <w:r w:rsidR="00200432">
              <w:t xml:space="preserve">. The only non-zero entries of </w:t>
            </w:r>
            <w:r w:rsidR="00200432" w:rsidRPr="00A70D1E">
              <w:rPr>
                <w:rFonts w:asciiTheme="majorHAnsi" w:hAnsiTheme="majorHAnsi"/>
                <w:i/>
              </w:rPr>
              <w:t>W</w:t>
            </w:r>
            <w:r w:rsidR="00200432">
              <w:t xml:space="preserve"> are t</w:t>
            </w:r>
            <w:r w:rsidR="00F55567">
              <w:t xml:space="preserve">hose whose row and column indices correspond to pairs of elements in </w:t>
            </w:r>
            <w:r w:rsidR="00F55567" w:rsidRPr="00A70D1E">
              <w:rPr>
                <w:rFonts w:asciiTheme="majorHAnsi" w:hAnsiTheme="majorHAnsi"/>
                <w:i/>
              </w:rPr>
              <w:t>Y</w:t>
            </w:r>
            <w:r w:rsidR="00F55567">
              <w:t xml:space="preserve"> that represent the effects of neighboring counties from the same week or of the same county from consecutive weeks. </w:t>
            </w:r>
          </w:p>
          <w:p w:rsidR="00985C46" w:rsidRDefault="004C0626" w:rsidP="00633A43">
            <w:pPr>
              <w:spacing w:line="360" w:lineRule="auto"/>
              <w:cnfStyle w:val="000000000000"/>
            </w:pPr>
            <m:oMathPara>
              <m:oMathParaPr>
                <m:jc m:val="left"/>
              </m:oMathPara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w</m:t>
                            </m:r>
                          </m:sub>
                        </m:sSub>
                      </m:e>
                    </m:d>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c,t</m:t>
                        </m:r>
                      </m:e>
                    </m:d>
                  </m:sub>
                </m:sSub>
                <m:r>
                  <w:rPr>
                    <w:rFonts w:ascii="Cambria Math" w:hAnsi="Cambria Math"/>
                  </w:rPr>
                  <m:t>=</m:t>
                </m:r>
                <m:sSub>
                  <m:sSubPr>
                    <m:ctrlPr>
                      <w:rPr>
                        <w:rFonts w:ascii="Cambria Math" w:hAnsi="Cambria Math"/>
                      </w:rPr>
                    </m:ctrlPr>
                  </m:sSubPr>
                  <m:e>
                    <m:r>
                      <m:rPr>
                        <m:sty m:val="p"/>
                      </m:rPr>
                      <w:rPr>
                        <w:rFonts w:ascii="Cambria Math" w:hAnsi="Cambria Math"/>
                      </w:rPr>
                      <m:t>Σ</m:t>
                    </m:r>
                  </m:e>
                  <m:sub>
                    <m:d>
                      <m:dPr>
                        <m:ctrlPr>
                          <w:rPr>
                            <w:rFonts w:ascii="Cambria Math" w:hAnsi="Cambria Math"/>
                            <w:i/>
                          </w:rPr>
                        </m:ctrlPr>
                      </m:dPr>
                      <m:e>
                        <m:r>
                          <w:rPr>
                            <w:rFonts w:ascii="Cambria Math" w:hAnsi="Cambria Math"/>
                          </w:rPr>
                          <m:t>i,j</m:t>
                        </m:r>
                      </m:e>
                    </m:d>
                  </m:sub>
                </m:sSub>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i,j</m:t>
                        </m:r>
                      </m:e>
                    </m:d>
                  </m:sub>
                </m:sSub>
              </m:oMath>
            </m:oMathPara>
          </w:p>
          <w:p w:rsidR="0045701E" w:rsidRPr="001278C8" w:rsidRDefault="004C0626" w:rsidP="00633A43">
            <w:pPr>
              <w:spacing w:line="360" w:lineRule="auto"/>
              <w:cnfStyle w:val="000000000000"/>
            </w:pP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0045701E">
              <w:t xml:space="preserve"> : precision (inverse variance) that controls</w:t>
            </w:r>
            <w:r w:rsidR="00F76F9A">
              <w:t xml:space="preserve"> the</w:t>
            </w:r>
            <w:r w:rsidR="0045701E">
              <w:t xml:space="preserve"> </w:t>
            </w:r>
            <w:proofErr w:type="spellStart"/>
            <w:r w:rsidR="00F61C35">
              <w:t>spatio</w:t>
            </w:r>
            <w:proofErr w:type="spellEnd"/>
            <w:r w:rsidR="00F61C35">
              <w:t>-temporal correlations (smoothness) of ILI rates</w:t>
            </w:r>
          </w:p>
        </w:tc>
      </w:tr>
      <w:tr w:rsidR="005A47E1" w:rsidRPr="00AE425D" w:rsidTr="00F9229F">
        <w:trPr>
          <w:cnfStyle w:val="000000100000"/>
          <w:trHeight w:val="367"/>
        </w:trPr>
        <w:tc>
          <w:tcPr>
            <w:cnfStyle w:val="001000000000"/>
            <w:tcW w:w="1458" w:type="dxa"/>
          </w:tcPr>
          <w:p w:rsidR="005A47E1" w:rsidRDefault="002C7D20" w:rsidP="00E30570">
            <w:pPr>
              <w:spacing w:line="360" w:lineRule="auto"/>
            </w:pPr>
            <w:r>
              <w:t>Covariates</w:t>
            </w:r>
          </w:p>
        </w:tc>
        <w:tc>
          <w:tcPr>
            <w:tcW w:w="8118" w:type="dxa"/>
            <w:vAlign w:val="center"/>
          </w:tcPr>
          <w:p w:rsidR="005A47E1" w:rsidRDefault="004C0626" w:rsidP="001008C4">
            <w:pPr>
              <w:spacing w:line="360" w:lineRule="auto"/>
              <w:cnfStyle w:val="000000100000"/>
              <w:rPr>
                <w:b/>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c,t</m:t>
                    </m:r>
                  </m:sub>
                </m:sSub>
                <m:r>
                  <m:rPr>
                    <m:sty m:val="bi"/>
                  </m:rPr>
                  <w:rPr>
                    <w:rFonts w:ascii="Cambria Math" w:hAnsi="Cambria Math"/>
                  </w:rPr>
                  <m:t>=</m:t>
                </m:r>
                <m:sSup>
                  <m:sSupPr>
                    <m:ctrlPr>
                      <w:rPr>
                        <w:rFonts w:ascii="Cambria Math" w:hAnsi="Cambria Math"/>
                        <w:b/>
                        <w:i/>
                      </w:rPr>
                    </m:ctrlPr>
                  </m:sSupPr>
                  <m:e>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2</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c</m:t>
                                              </m:r>
                                            </m:sub>
                                          </m:sSub>
                                        </m:den>
                                      </m:f>
                                    </m:e>
                                  </m:d>
                                  <m:r>
                                    <w:rPr>
                                      <w:rFonts w:ascii="Cambria Math" w:hAnsi="Cambria Math"/>
                                    </w:rPr>
                                    <m:t>,</m:t>
                                  </m:r>
                                </m:e>
                              </m:func>
                            </m:e>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3</m:t>
                                              </m:r>
                                            </m:sub>
                                          </m:sSub>
                                        </m:num>
                                        <m:den>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3</m:t>
                                              </m:r>
                                            </m:sub>
                                          </m:sSub>
                                        </m:den>
                                      </m:f>
                                    </m:e>
                                  </m:d>
                                </m:e>
                              </m:func>
                            </m:e>
                          </m:mr>
                        </m:m>
                      </m:e>
                    </m:d>
                  </m:e>
                  <m:sup>
                    <m:r>
                      <m:rPr>
                        <m:sty m:val="bi"/>
                      </m:rPr>
                      <w:rPr>
                        <w:rFonts w:ascii="Cambria Math" w:hAnsi="Cambria Math"/>
                      </w:rPr>
                      <m:t>T</m:t>
                    </m:r>
                  </m:sup>
                </m:sSup>
              </m:oMath>
            </m:oMathPara>
          </w:p>
          <w:p w:rsidR="002E5CE7" w:rsidRDefault="002E5CE7" w:rsidP="001008C4">
            <w:pPr>
              <w:spacing w:line="360" w:lineRule="auto"/>
              <w:cnfStyle w:val="000000100000"/>
            </w:pPr>
          </w:p>
          <w:p w:rsidR="002E5CE7" w:rsidRDefault="004C0626" w:rsidP="001008C4">
            <w:pPr>
              <w:spacing w:line="360" w:lineRule="auto"/>
              <w:cnfStyle w:val="000000100000"/>
            </w:pPr>
            <m:oMath>
              <m:sSub>
                <m:sSubPr>
                  <m:ctrlPr>
                    <w:rPr>
                      <w:rFonts w:ascii="Cambria Math" w:hAnsi="Cambria Math"/>
                      <w:i/>
                    </w:rPr>
                  </m:ctrlPr>
                </m:sSubPr>
                <m:e>
                  <m:r>
                    <w:rPr>
                      <w:rFonts w:ascii="Cambria Math" w:hAnsi="Cambria Math"/>
                    </w:rPr>
                    <m:t>S</m:t>
                  </m:r>
                </m:e>
                <m:sub>
                  <m:r>
                    <w:rPr>
                      <w:rFonts w:ascii="Cambria Math" w:hAnsi="Cambria Math"/>
                    </w:rPr>
                    <m:t>c,t</m:t>
                  </m:r>
                </m:sub>
              </m:sSub>
            </m:oMath>
            <w:r w:rsidR="002E5CE7">
              <w:t xml:space="preserve"> : </w:t>
            </w:r>
            <w:proofErr w:type="gramStart"/>
            <w:r w:rsidR="002E5CE7">
              <w:t>number</w:t>
            </w:r>
            <w:proofErr w:type="gramEnd"/>
            <w:r w:rsidR="002E5CE7">
              <w:t xml:space="preserve"> of flu</w:t>
            </w:r>
            <w:r w:rsidR="00DD065A">
              <w:t>-</w:t>
            </w:r>
            <w:r w:rsidR="002E5CE7">
              <w:t xml:space="preserve">related tweets from county </w:t>
            </w:r>
            <w:r w:rsidR="002E5CE7" w:rsidRPr="002E5CE7">
              <w:rPr>
                <w:i/>
              </w:rPr>
              <w:t>c</w:t>
            </w:r>
            <w:r w:rsidR="002E5CE7">
              <w:t xml:space="preserve"> in week </w:t>
            </w:r>
            <w:r w:rsidR="002E5CE7" w:rsidRPr="002E5CE7">
              <w:rPr>
                <w:i/>
              </w:rPr>
              <w:t>t</w:t>
            </w:r>
            <w:r w:rsidR="002E5CE7">
              <w:t>.</w:t>
            </w:r>
          </w:p>
          <w:p w:rsidR="002E5CE7" w:rsidRDefault="004C0626" w:rsidP="001008C4">
            <w:pPr>
              <w:spacing w:line="360" w:lineRule="auto"/>
              <w:cnfStyle w:val="000000100000"/>
            </w:pPr>
            <m:oMath>
              <m:sSub>
                <m:sSubPr>
                  <m:ctrlPr>
                    <w:rPr>
                      <w:rFonts w:ascii="Cambria Math" w:hAnsi="Cambria Math"/>
                      <w:i/>
                    </w:rPr>
                  </m:ctrlPr>
                </m:sSubPr>
                <m:e>
                  <m:r>
                    <w:rPr>
                      <w:rFonts w:ascii="Cambria Math" w:hAnsi="Cambria Math"/>
                    </w:rPr>
                    <m:t>V</m:t>
                  </m:r>
                </m:e>
                <m:sub>
                  <m:r>
                    <w:rPr>
                      <w:rFonts w:ascii="Cambria Math" w:hAnsi="Cambria Math"/>
                    </w:rPr>
                    <m:t>c,t</m:t>
                  </m:r>
                </m:sub>
              </m:sSub>
            </m:oMath>
            <w:r w:rsidR="002E5CE7">
              <w:t xml:space="preserve"> : </w:t>
            </w:r>
            <w:proofErr w:type="gramStart"/>
            <w:r w:rsidR="002E5CE7">
              <w:t>cumulative</w:t>
            </w:r>
            <w:proofErr w:type="gramEnd"/>
            <w:r w:rsidR="002E5CE7">
              <w:t xml:space="preserve"> percentage</w:t>
            </w:r>
            <w:r w:rsidR="002E5CE7" w:rsidRPr="002E5CE7">
              <w:t xml:space="preserve"> of Medicare recipients filing flu vaccination claims</w:t>
            </w:r>
            <w:r w:rsidR="002E5CE7">
              <w:t xml:space="preserve"> from county </w:t>
            </w:r>
            <w:r w:rsidR="002E5CE7" w:rsidRPr="002E5CE7">
              <w:rPr>
                <w:i/>
              </w:rPr>
              <w:t>c</w:t>
            </w:r>
            <w:r w:rsidR="002E5CE7">
              <w:t xml:space="preserve"> in week </w:t>
            </w:r>
            <w:r w:rsidR="002E5CE7" w:rsidRPr="002E5CE7">
              <w:rPr>
                <w:i/>
              </w:rPr>
              <w:t>t</w:t>
            </w:r>
            <w:r w:rsidR="002E5CE7">
              <w:t>.</w:t>
            </w:r>
          </w:p>
          <w:p w:rsidR="00A34D87" w:rsidRDefault="004C0626" w:rsidP="001008C4">
            <w:pPr>
              <w:spacing w:line="360" w:lineRule="auto"/>
              <w:cnfStyle w:val="00000010000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c</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g</m:t>
                  </m:r>
                </m:sub>
              </m:sSub>
              <m:sSub>
                <m:sSubPr>
                  <m:ctrlPr>
                    <w:rPr>
                      <w:rFonts w:ascii="Cambria Math" w:hAnsi="Cambria Math"/>
                      <w:i/>
                    </w:rPr>
                  </m:ctrlPr>
                </m:sSubPr>
                <m:e>
                  <m:r>
                    <w:rPr>
                      <w:rFonts w:ascii="Cambria Math" w:hAnsi="Cambria Math"/>
                    </w:rPr>
                    <m:t>N</m:t>
                  </m:r>
                </m:e>
                <m:sub>
                  <m:r>
                    <w:rPr>
                      <w:rFonts w:ascii="Cambria Math" w:hAnsi="Cambria Math"/>
                    </w:rPr>
                    <m:t>c,g</m:t>
                  </m:r>
                </m:sub>
              </m:sSub>
              <m:sSub>
                <m:sSubPr>
                  <m:ctrlPr>
                    <w:rPr>
                      <w:rFonts w:ascii="Cambria Math" w:hAnsi="Cambria Math"/>
                      <w:i/>
                    </w:rPr>
                  </m:ctrlPr>
                </m:sSubPr>
                <m:e>
                  <m:r>
                    <w:rPr>
                      <w:rFonts w:ascii="Cambria Math" w:hAnsi="Cambria Math"/>
                    </w:rPr>
                    <m:t>U</m:t>
                  </m:r>
                </m:e>
                <m:sub>
                  <m:r>
                    <w:rPr>
                      <w:rFonts w:ascii="Cambria Math" w:hAnsi="Cambria Math"/>
                    </w:rPr>
                    <m:t>g</m:t>
                  </m:r>
                </m:sub>
              </m:sSub>
            </m:oMath>
            <w:r w:rsidR="00A34D87">
              <w:t xml:space="preserve"> : Twitter user demographics adjusted </w:t>
            </w:r>
            <w:r w:rsidR="007E3F94">
              <w:t xml:space="preserve">population of </w:t>
            </w:r>
            <w:r w:rsidR="00A34D87">
              <w:t xml:space="preserve">county </w:t>
            </w:r>
            <w:r w:rsidR="007E3F94" w:rsidRPr="007E3F94">
              <w:rPr>
                <w:i/>
              </w:rPr>
              <w:t>c</w:t>
            </w:r>
          </w:p>
          <w:p w:rsidR="00EF22A6" w:rsidRDefault="004C0626" w:rsidP="001008C4">
            <w:pPr>
              <w:spacing w:line="360" w:lineRule="auto"/>
              <w:cnfStyle w:val="000000100000"/>
            </w:pPr>
            <m:oMath>
              <m:sSub>
                <m:sSubPr>
                  <m:ctrlPr>
                    <w:rPr>
                      <w:rFonts w:ascii="Cambria Math" w:hAnsi="Cambria Math"/>
                      <w:i/>
                    </w:rPr>
                  </m:ctrlPr>
                </m:sSubPr>
                <m:e>
                  <m:r>
                    <w:rPr>
                      <w:rFonts w:ascii="Cambria Math" w:hAnsi="Cambria Math"/>
                    </w:rPr>
                    <m:t>N</m:t>
                  </m:r>
                </m:e>
                <m:sub>
                  <m:r>
                    <w:rPr>
                      <w:rFonts w:ascii="Cambria Math" w:hAnsi="Cambria Math"/>
                    </w:rPr>
                    <m:t>c,g</m:t>
                  </m:r>
                </m:sub>
              </m:sSub>
            </m:oMath>
            <w:r w:rsidR="00EF22A6">
              <w:t xml:space="preserve"> : </w:t>
            </w:r>
            <w:proofErr w:type="gramStart"/>
            <w:r w:rsidR="00A955C8">
              <w:t>population</w:t>
            </w:r>
            <w:proofErr w:type="gramEnd"/>
            <w:r w:rsidR="00A955C8">
              <w:t xml:space="preserve"> of</w:t>
            </w:r>
            <w:r w:rsidR="00EF22A6">
              <w:t xml:space="preserve"> county c belonging to age group </w:t>
            </w:r>
            <w:r w:rsidR="00EF22A6" w:rsidRPr="00A34D87">
              <w:rPr>
                <w:rFonts w:asciiTheme="majorHAnsi" w:hAnsiTheme="majorHAnsi"/>
                <w:i/>
              </w:rPr>
              <w:t>g</w:t>
            </w:r>
            <w:r w:rsidR="00A34D87">
              <w:t>.</w:t>
            </w:r>
          </w:p>
          <w:p w:rsidR="00A34D87" w:rsidRDefault="004C0626" w:rsidP="001008C4">
            <w:pPr>
              <w:spacing w:line="360" w:lineRule="auto"/>
              <w:cnfStyle w:val="000000100000"/>
            </w:pPr>
            <m:oMath>
              <m:sSub>
                <m:sSubPr>
                  <m:ctrlPr>
                    <w:rPr>
                      <w:rFonts w:ascii="Cambria Math" w:hAnsi="Cambria Math"/>
                      <w:i/>
                    </w:rPr>
                  </m:ctrlPr>
                </m:sSubPr>
                <m:e>
                  <m:r>
                    <w:rPr>
                      <w:rFonts w:ascii="Cambria Math" w:hAnsi="Cambria Math"/>
                    </w:rPr>
                    <m:t>U</m:t>
                  </m:r>
                </m:e>
                <m:sub>
                  <m:r>
                    <w:rPr>
                      <w:rFonts w:ascii="Cambria Math" w:hAnsi="Cambria Math"/>
                    </w:rPr>
                    <m:t>g</m:t>
                  </m:r>
                </m:sub>
              </m:sSub>
            </m:oMath>
            <w:r w:rsidR="00A34D87">
              <w:t xml:space="preserve"> : </w:t>
            </w:r>
            <w:proofErr w:type="gramStart"/>
            <w:r w:rsidR="00A34D87">
              <w:t>percentage</w:t>
            </w:r>
            <w:proofErr w:type="gramEnd"/>
            <w:r w:rsidR="00A34D87">
              <w:t xml:space="preserve"> of Twitter users belonging to age group </w:t>
            </w:r>
            <w:r w:rsidR="00A34D87" w:rsidRPr="00A34D87">
              <w:rPr>
                <w:rFonts w:asciiTheme="majorHAnsi" w:hAnsiTheme="majorHAnsi"/>
                <w:i/>
              </w:rPr>
              <w:t>g</w:t>
            </w:r>
            <w:r w:rsidR="00A34D87">
              <w:t>.</w:t>
            </w:r>
          </w:p>
          <w:p w:rsidR="002E5CE7" w:rsidRDefault="004C0626" w:rsidP="0043735D">
            <w:pPr>
              <w:spacing w:line="360" w:lineRule="auto"/>
              <w:cnfStyle w:val="000000100000"/>
            </w:pPr>
            <m:oMathPara>
              <m:oMathParaPr>
                <m:jc m:val="left"/>
              </m:oMathParaPr>
              <m:oMath>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 xml:space="preserve">=0.1, </m:t>
                </m:r>
                <m:sSub>
                  <m:sSubPr>
                    <m:ctrlPr>
                      <w:rPr>
                        <w:rFonts w:ascii="Cambria Math" w:hAnsi="Cambria Math"/>
                        <w:i/>
                      </w:rPr>
                    </m:ctrlPr>
                  </m:sSubPr>
                  <m:e>
                    <m:r>
                      <w:rPr>
                        <w:rFonts w:ascii="Cambria Math" w:hAnsi="Cambria Math"/>
                      </w:rPr>
                      <m:t xml:space="preserve"> ϵ</m:t>
                    </m:r>
                  </m:e>
                  <m:sub>
                    <m:r>
                      <w:rPr>
                        <w:rFonts w:ascii="Cambria Math" w:hAnsi="Cambria Math"/>
                      </w:rPr>
                      <m:t>3</m:t>
                    </m:r>
                  </m:sub>
                </m:sSub>
                <m:r>
                  <w:rPr>
                    <w:rFonts w:ascii="Cambria Math" w:hAnsi="Cambria Math"/>
                  </w:rPr>
                  <m:t>=0.001</m:t>
                </m:r>
              </m:oMath>
            </m:oMathPara>
          </w:p>
        </w:tc>
      </w:tr>
      <w:tr w:rsidR="00601340" w:rsidRPr="00AE425D" w:rsidTr="00F9229F">
        <w:trPr>
          <w:trHeight w:val="367"/>
        </w:trPr>
        <w:tc>
          <w:tcPr>
            <w:cnfStyle w:val="001000000000"/>
            <w:tcW w:w="1458" w:type="dxa"/>
          </w:tcPr>
          <w:p w:rsidR="00601340" w:rsidRDefault="00601340" w:rsidP="00E30570">
            <w:pPr>
              <w:spacing w:line="360" w:lineRule="auto"/>
            </w:pPr>
            <w:r>
              <w:t xml:space="preserve">County </w:t>
            </w:r>
            <w:r>
              <w:lastRenderedPageBreak/>
              <w:t>heterogeneity</w:t>
            </w:r>
          </w:p>
        </w:tc>
        <w:tc>
          <w:tcPr>
            <w:tcW w:w="8118" w:type="dxa"/>
            <w:vAlign w:val="center"/>
          </w:tcPr>
          <w:p w:rsidR="00601340" w:rsidRPr="00601340" w:rsidRDefault="004C0626" w:rsidP="00BB3AED">
            <w:pPr>
              <w:spacing w:line="360" w:lineRule="auto"/>
              <w:cnfStyle w:val="000000000000"/>
            </w:pPr>
            <m:oMathPara>
              <m:oMathParaPr>
                <m:jc m:val="left"/>
              </m:oMathParaPr>
              <m:oMath>
                <w:commentRangeStart w:id="15"/>
                <w:commentRangeStart w:id="16"/>
                <m:sSub>
                  <m:sSubPr>
                    <m:ctrlPr>
                      <w:rPr>
                        <w:rFonts w:ascii="Cambria Math" w:hAnsi="Cambria Math"/>
                        <w:i/>
                      </w:rPr>
                    </m:ctrlPr>
                  </m:sSubPr>
                  <m:e>
                    <m:r>
                      <w:rPr>
                        <w:rFonts w:ascii="Cambria Math" w:hAnsi="Cambria Math"/>
                      </w:rPr>
                      <m:t>n</m:t>
                    </m:r>
                  </m:e>
                  <m:sub>
                    <m:r>
                      <w:rPr>
                        <w:rFonts w:ascii="Cambria Math" w:hAnsi="Cambria Math"/>
                      </w:rPr>
                      <m:t>c,t</m:t>
                    </m:r>
                  </m:sub>
                </m:sSub>
                <m:r>
                  <w:rPr>
                    <w:rFonts w:ascii="Cambria Math" w:hAnsi="Cambria Math"/>
                  </w:rPr>
                  <m:t xml:space="preserve">   </m:t>
                </m:r>
                <m:sSup>
                  <m:sSupPr>
                    <m:ctrlPr>
                      <w:rPr>
                        <w:rFonts w:ascii="Cambria Math" w:hAnsi="Cambria Math"/>
                        <w:i/>
                      </w:rPr>
                    </m:ctrlPr>
                  </m:sSupPr>
                  <m:e>
                    <m:r>
                      <w:rPr>
                        <w:rFonts w:ascii="Cambria Math" w:hAnsi="Cambria Math"/>
                      </w:rPr>
                      <m:t>~</m:t>
                    </m:r>
                  </m:e>
                  <m:sup>
                    <m:r>
                      <w:rPr>
                        <w:rFonts w:ascii="Cambria Math" w:hAnsi="Cambria Math"/>
                      </w:rPr>
                      <m:t>iid</m:t>
                    </m:r>
                  </m:sup>
                </m:sSup>
                <m:r>
                  <w:rPr>
                    <w:rFonts w:ascii="Cambria Math" w:hAnsi="Cambria Math"/>
                  </w:rPr>
                  <m:t xml:space="preserve">  N(0, </m:t>
                </m:r>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 xml:space="preserve"> )</m:t>
                    </m:r>
                  </m:den>
                </m:f>
                <w:commentRangeEnd w:id="15"/>
                <m:r>
                  <m:rPr>
                    <m:sty m:val="p"/>
                  </m:rPr>
                  <w:rPr>
                    <w:rStyle w:val="CommentReference"/>
                    <w:rFonts w:asciiTheme="minorHAnsi" w:eastAsiaTheme="minorEastAsia" w:hAnsiTheme="minorHAnsi" w:cstheme="minorBidi"/>
                  </w:rPr>
                  <w:commentReference w:id="15"/>
                </m:r>
                <w:commentRangeEnd w:id="16"/>
                <m:r>
                  <m:rPr>
                    <m:sty m:val="p"/>
                  </m:rPr>
                  <w:rPr>
                    <w:rStyle w:val="CommentReference"/>
                    <w:rFonts w:asciiTheme="minorHAnsi" w:eastAsiaTheme="minorEastAsia" w:hAnsiTheme="minorHAnsi" w:cstheme="minorBidi"/>
                  </w:rPr>
                  <w:commentReference w:id="16"/>
                </m:r>
              </m:oMath>
            </m:oMathPara>
          </w:p>
        </w:tc>
      </w:tr>
      <w:tr w:rsidR="00BB3AED" w:rsidRPr="00AE425D" w:rsidTr="00F9229F">
        <w:trPr>
          <w:cnfStyle w:val="000000100000"/>
          <w:trHeight w:val="367"/>
        </w:trPr>
        <w:tc>
          <w:tcPr>
            <w:cnfStyle w:val="001000000000"/>
            <w:tcW w:w="1458" w:type="dxa"/>
          </w:tcPr>
          <w:p w:rsidR="00BB3AED" w:rsidRDefault="00BB3AED" w:rsidP="00E30570">
            <w:pPr>
              <w:spacing w:line="360" w:lineRule="auto"/>
            </w:pPr>
            <w:proofErr w:type="spellStart"/>
            <w:r>
              <w:lastRenderedPageBreak/>
              <w:t>Hyperprior</w:t>
            </w:r>
            <w:proofErr w:type="spellEnd"/>
          </w:p>
        </w:tc>
        <w:tc>
          <w:tcPr>
            <w:tcW w:w="8118" w:type="dxa"/>
            <w:vAlign w:val="center"/>
          </w:tcPr>
          <w:p w:rsidR="00BE4DE3" w:rsidRDefault="004C0626" w:rsidP="00BB3AED">
            <w:pPr>
              <w:spacing w:line="360" w:lineRule="auto"/>
              <w:cnfStyle w:val="000000100000"/>
            </w:pP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982882">
              <w:t xml:space="preserve">  ~ </w:t>
            </w:r>
            <w:r w:rsidR="00C510D3" w:rsidRPr="00C510D3">
              <w:rPr>
                <w:i/>
              </w:rPr>
              <w:t>N</w:t>
            </w:r>
            <w:r w:rsidR="00C510D3">
              <w:t>(0,</w:t>
            </w:r>
            <w:r w:rsidR="00796146">
              <w:t xml:space="preserve">10),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796146">
              <w:t xml:space="preserve">  ~ </w:t>
            </w:r>
            <w:r w:rsidR="00796146" w:rsidRPr="00C510D3">
              <w:rPr>
                <w:i/>
              </w:rPr>
              <w:t>N</w:t>
            </w:r>
            <w:r w:rsidR="00796146">
              <w:t>(0,10)</w:t>
            </w:r>
          </w:p>
          <w:p w:rsidR="00BB3AED" w:rsidRDefault="004C0626" w:rsidP="00BB3AED">
            <w:pPr>
              <w:spacing w:line="360" w:lineRule="auto"/>
              <w:cnfStyle w:val="000000100000"/>
            </w:pP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00C43620">
              <w:t xml:space="preserve"> ~ </w:t>
            </w:r>
            <w:r w:rsidR="00153AB1" w:rsidRPr="00F47021">
              <w:rPr>
                <w:i/>
              </w:rPr>
              <w:t>G</w:t>
            </w:r>
            <w:r w:rsidR="00153AB1">
              <w:t>(</w:t>
            </w:r>
            <w:r w:rsidR="00777095">
              <w:t>3</w:t>
            </w:r>
            <w:r w:rsidR="005650D3">
              <w:t>, 0.1</w:t>
            </w:r>
            <w:r w:rsidR="00153AB1">
              <w:t>)</w:t>
            </w:r>
            <w:r w:rsidR="00373586">
              <w:t>,</w:t>
            </w:r>
            <w:r w:rsidR="00F47021">
              <w:t xml:space="preserve"> </w:t>
            </w:r>
            <w:r w:rsidR="00C43620">
              <w:t>Gamma distribution</w:t>
            </w:r>
            <w:r w:rsidR="00F47021">
              <w:t xml:space="preserve"> (</w:t>
            </w:r>
            <w:r w:rsidR="00F47021" w:rsidRPr="00F47021">
              <w:rPr>
                <w:rFonts w:ascii="Symbol" w:hAnsi="Symbol"/>
              </w:rPr>
              <w:t></w:t>
            </w:r>
            <w:r w:rsidR="00F47021">
              <w:t xml:space="preserve"> </w:t>
            </w:r>
            <w:r w:rsidR="00777095">
              <w:t>(</w:t>
            </w:r>
            <w:r w:rsidR="00F47021">
              <w:t>shape</w:t>
            </w:r>
            <w:r w:rsidR="00777095">
              <w:t>)</w:t>
            </w:r>
            <w:r w:rsidR="00F47021">
              <w:t xml:space="preserve">, </w:t>
            </w:r>
            <w:r w:rsidR="00F47021" w:rsidRPr="00F47021">
              <w:rPr>
                <w:rFonts w:ascii="Symbol" w:hAnsi="Symbol"/>
              </w:rPr>
              <w:t></w:t>
            </w:r>
            <w:r w:rsidR="00F47021">
              <w:t xml:space="preserve"> </w:t>
            </w:r>
            <w:r w:rsidR="00777095">
              <w:t>(</w:t>
            </w:r>
            <w:r w:rsidR="00F47021">
              <w:t>rate</w:t>
            </w:r>
            <w:r w:rsidR="00777095">
              <w:t>)</w:t>
            </w:r>
            <w:r w:rsidR="00F47021">
              <w:t xml:space="preserve"> definition)</w:t>
            </w:r>
          </w:p>
          <w:p w:rsidR="00C43620" w:rsidRDefault="004C0626" w:rsidP="00C43620">
            <w:pPr>
              <w:spacing w:line="360" w:lineRule="auto"/>
              <w:cnfStyle w:val="000000100000"/>
            </w:pPr>
            <m:oMath>
              <m:sSub>
                <m:sSubPr>
                  <m:ctrlPr>
                    <w:rPr>
                      <w:rFonts w:ascii="Cambria Math" w:hAnsi="Cambria Math"/>
                      <w:i/>
                    </w:rPr>
                  </m:ctrlPr>
                </m:sSubPr>
                <m:e>
                  <m:r>
                    <w:rPr>
                      <w:rFonts w:ascii="Cambria Math" w:hAnsi="Cambria Math"/>
                    </w:rPr>
                    <m:t>τ</m:t>
                  </m:r>
                </m:e>
                <m:sub>
                  <m:r>
                    <w:rPr>
                      <w:rFonts w:ascii="Cambria Math" w:hAnsi="Cambria Math"/>
                    </w:rPr>
                    <m:t>2</m:t>
                  </m:r>
                </m:sub>
              </m:sSub>
            </m:oMath>
            <w:r w:rsidR="00C43620">
              <w:t xml:space="preserve"> ~ </w:t>
            </w:r>
            <w:r w:rsidR="00F47021" w:rsidRPr="00F47021">
              <w:rPr>
                <w:i/>
              </w:rPr>
              <w:t>G</w:t>
            </w:r>
            <w:r w:rsidR="00F47021">
              <w:t>(1</w:t>
            </w:r>
            <w:r w:rsidR="005650D3">
              <w:t>0,</w:t>
            </w:r>
            <w:r w:rsidR="00777095">
              <w:t xml:space="preserve"> </w:t>
            </w:r>
            <w:r w:rsidR="005650D3">
              <w:t>0.</w:t>
            </w:r>
            <w:r w:rsidR="00F47021">
              <w:t>1)</w:t>
            </w:r>
          </w:p>
          <w:p w:rsidR="00C43620" w:rsidRPr="005A2F4C" w:rsidRDefault="00C43620" w:rsidP="009E7F74">
            <w:pPr>
              <w:spacing w:line="360" w:lineRule="auto"/>
              <w:cnfStyle w:val="000000100000"/>
              <w:rPr>
                <w:b/>
              </w:rPr>
            </w:pPr>
            <m:oMath>
              <m:r>
                <w:rPr>
                  <w:rFonts w:ascii="Cambria Math" w:hAnsi="Cambria Math"/>
                </w:rPr>
                <m:t xml:space="preserve">ρ </m:t>
              </m:r>
            </m:oMath>
            <w:r>
              <w:t xml:space="preserve"> ~ </w:t>
            </w:r>
            <w:r w:rsidR="009E7F74">
              <w:t>G(1.05, 0.5)</w:t>
            </w:r>
          </w:p>
        </w:tc>
      </w:tr>
      <w:tr w:rsidR="00373586" w:rsidRPr="00AE425D" w:rsidTr="00F9229F">
        <w:trPr>
          <w:trHeight w:val="367"/>
        </w:trPr>
        <w:tc>
          <w:tcPr>
            <w:cnfStyle w:val="001000000000"/>
            <w:tcW w:w="1458" w:type="dxa"/>
          </w:tcPr>
          <w:p w:rsidR="00373586" w:rsidRDefault="00373586" w:rsidP="00E30570">
            <w:pPr>
              <w:spacing w:line="360" w:lineRule="auto"/>
            </w:pPr>
          </w:p>
        </w:tc>
        <w:tc>
          <w:tcPr>
            <w:tcW w:w="8118" w:type="dxa"/>
            <w:vAlign w:val="center"/>
          </w:tcPr>
          <w:p w:rsidR="00373586" w:rsidRPr="009F09E0" w:rsidRDefault="00373586" w:rsidP="00BB3AED">
            <w:pPr>
              <w:spacing w:line="360" w:lineRule="auto"/>
              <w:cnfStyle w:val="000000000000"/>
            </w:pPr>
          </w:p>
        </w:tc>
      </w:tr>
    </w:tbl>
    <w:p w:rsidR="00055923" w:rsidRDefault="00055923" w:rsidP="00055923"/>
    <w:p w:rsidR="004A631A" w:rsidRDefault="004A631A" w:rsidP="00055923">
      <w:r>
        <w:t>We can visualize the model as follows</w:t>
      </w:r>
      <w:ins w:id="17" w:author="Ssu-Hsin" w:date="2015-11-10T21:03:00Z">
        <w:r w:rsidR="00184522">
          <w:t xml:space="preserve"> where we assume </w:t>
        </w:r>
      </w:ins>
      <w:ins w:id="18" w:author="Ssu-Hsin" w:date="2015-11-10T21:07:00Z">
        <w:r w:rsidR="00184522">
          <w:t xml:space="preserve">that </w:t>
        </w:r>
      </w:ins>
      <w:ins w:id="19" w:author="Ssu-Hsin" w:date="2015-11-10T21:04:00Z">
        <w:r w:rsidR="00184522">
          <w:t xml:space="preserve">the counties are located on a </w:t>
        </w:r>
      </w:ins>
      <w:ins w:id="20" w:author="Ssu-Hsin" w:date="2015-11-10T21:05:00Z">
        <w:r w:rsidR="00184522">
          <w:t>grid for illustration purpose</w:t>
        </w:r>
      </w:ins>
      <w:r>
        <w:t>. The GMRF defines a time series of latent prevalence maps</w:t>
      </w:r>
      <w:r w:rsidR="00710207">
        <w:t>:</w:t>
      </w:r>
    </w:p>
    <w:p w:rsidR="00710207" w:rsidRDefault="00710207" w:rsidP="00055923">
      <w:r>
        <w:rPr>
          <w:noProof/>
        </w:rPr>
        <w:drawing>
          <wp:inline distT="0" distB="0" distL="0" distR="0">
            <wp:extent cx="2311603" cy="1422932"/>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12662" cy="1423584"/>
                    </a:xfrm>
                    <a:prstGeom prst="rect">
                      <a:avLst/>
                    </a:prstGeom>
                    <a:noFill/>
                  </pic:spPr>
                </pic:pic>
              </a:graphicData>
            </a:graphic>
          </wp:inline>
        </w:drawing>
      </w:r>
    </w:p>
    <w:p w:rsidR="00710207" w:rsidRDefault="00710207" w:rsidP="00055923">
      <w:r>
        <w:t>Each cell is connected to its neighbors i</w:t>
      </w:r>
      <w:r w:rsidR="00184522">
        <w:t xml:space="preserve">n time and space. The </w:t>
      </w:r>
      <w:ins w:id="21" w:author="Ssu-Hsin" w:date="2015-11-10T21:08:00Z">
        <w:r w:rsidR="00184522">
          <w:t>adjacency</w:t>
        </w:r>
      </w:ins>
      <w:r>
        <w:t xml:space="preserve"> matrix </w:t>
      </w:r>
      <w:ins w:id="22" w:author="Ssu-Hsin" w:date="2015-11-10T21:09:00Z">
        <w:r w:rsidR="00184522">
          <w:t>W</w:t>
        </w:r>
      </w:ins>
      <w:ins w:id="23" w:author="Ssu-Hsin" w:date="2015-11-10T21:08:00Z">
        <w:r w:rsidR="00184522">
          <w:t xml:space="preserve"> </w:t>
        </w:r>
      </w:ins>
      <w:r>
        <w:t xml:space="preserve">contains a 1 for spatial neighbors and </w:t>
      </w:r>
      <m:oMath>
        <m:r>
          <w:rPr>
            <w:rFonts w:ascii="Cambria Math" w:hAnsi="Cambria Math"/>
          </w:rPr>
          <m:t>ρ</m:t>
        </m:r>
      </m:oMath>
      <w:r>
        <w:t xml:space="preserve"> for temporal neighbors.</w:t>
      </w:r>
    </w:p>
    <w:p w:rsidR="00710207" w:rsidRDefault="00710207" w:rsidP="00055923">
      <w:r>
        <w:rPr>
          <w:noProof/>
        </w:rPr>
        <w:drawing>
          <wp:inline distT="0" distB="0" distL="0" distR="0">
            <wp:extent cx="1580083" cy="1324853"/>
            <wp:effectExtent l="0" t="0" r="127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80949" cy="1325579"/>
                    </a:xfrm>
                    <a:prstGeom prst="rect">
                      <a:avLst/>
                    </a:prstGeom>
                    <a:noFill/>
                  </pic:spPr>
                </pic:pic>
              </a:graphicData>
            </a:graphic>
          </wp:inline>
        </w:drawing>
      </w:r>
    </w:p>
    <w:p w:rsidR="00710207" w:rsidRDefault="00710207" w:rsidP="00055923">
      <w:r>
        <w:t>The latent prevalence is combined with covariates and a noise term to generate the observations:</w:t>
      </w:r>
    </w:p>
    <w:p w:rsidR="00710207" w:rsidRDefault="005A32E2" w:rsidP="00055923">
      <w:r>
        <w:rPr>
          <w:noProof/>
        </w:rPr>
        <w:lastRenderedPageBreak/>
        <w:drawing>
          <wp:inline distT="0" distB="0" distL="0" distR="0">
            <wp:extent cx="2368296" cy="2197608"/>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368296" cy="2197608"/>
                    </a:xfrm>
                    <a:prstGeom prst="rect">
                      <a:avLst/>
                    </a:prstGeom>
                    <a:noFill/>
                  </pic:spPr>
                </pic:pic>
              </a:graphicData>
            </a:graphic>
          </wp:inline>
        </w:drawing>
      </w:r>
    </w:p>
    <w:p w:rsidR="00710207" w:rsidRDefault="00710207" w:rsidP="00055923">
      <w:r>
        <w:t xml:space="preserve">Grey variables are observed at training time. Only </w:t>
      </w:r>
      <m:oMath>
        <m:r>
          <w:rPr>
            <w:rFonts w:ascii="Cambria Math" w:hAnsi="Cambria Math"/>
          </w:rPr>
          <m:t>X</m:t>
        </m:r>
      </m:oMath>
      <w:r>
        <w:t xml:space="preserve"> is observed at prediction time. Note that typically several individual county prevalences (</w:t>
      </w:r>
      <m:oMath>
        <m:sSub>
          <m:sSubPr>
            <m:ctrlPr>
              <w:rPr>
                <w:rFonts w:ascii="Cambria Math" w:hAnsi="Cambria Math"/>
                <w:i/>
              </w:rPr>
            </m:ctrlPr>
          </m:sSubPr>
          <m:e>
            <m:r>
              <w:rPr>
                <w:rFonts w:ascii="Cambria Math" w:hAnsi="Cambria Math"/>
              </w:rPr>
              <m:t>z</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5,3</m:t>
            </m:r>
          </m:sub>
        </m:sSub>
      </m:oMath>
      <w:r>
        <w:t xml:space="preserve">) are aggregated to produce the observed value. </w:t>
      </w:r>
    </w:p>
    <w:p w:rsidR="00055923" w:rsidRDefault="00055923" w:rsidP="00055923">
      <w:pPr>
        <w:pStyle w:val="Heading1"/>
      </w:pPr>
      <w:r>
        <w:t>Queries</w:t>
      </w:r>
    </w:p>
    <w:p w:rsidR="00055923" w:rsidRDefault="00055923" w:rsidP="00055923">
      <w:pPr>
        <w:pStyle w:val="ListParagraph"/>
        <w:numPr>
          <w:ilvl w:val="0"/>
          <w:numId w:val="7"/>
        </w:numPr>
      </w:pPr>
      <w:r w:rsidRPr="00055923">
        <w:rPr>
          <w:b/>
        </w:rPr>
        <w:t>Reconstruction.</w:t>
      </w:r>
      <w:r>
        <w:t xml:space="preserve"> Given</w:t>
      </w:r>
      <w:r w:rsidR="003E535A">
        <w:t xml:space="preserve"> weekly</w:t>
      </w:r>
      <w:r>
        <w:t xml:space="preserve"> </w:t>
      </w:r>
      <m:oMath>
        <m:sSub>
          <m:sSubPr>
            <m:ctrlPr>
              <w:rPr>
                <w:rFonts w:ascii="Cambria Math" w:hAnsi="Cambria Math"/>
                <w:i/>
              </w:rPr>
            </m:ctrlPr>
          </m:sSubPr>
          <m:e>
            <m:r>
              <w:rPr>
                <w:rFonts w:ascii="Cambria Math" w:hAnsi="Cambria Math"/>
              </w:rPr>
              <m:t>S</m:t>
            </m:r>
          </m:e>
          <m:sub>
            <m:r>
              <w:rPr>
                <w:rFonts w:ascii="Cambria Math" w:hAnsi="Cambria Math"/>
              </w:rPr>
              <m:t>c,t</m:t>
            </m:r>
          </m:sub>
        </m:sSub>
      </m:oMath>
      <w:r>
        <w:t xml:space="preserve"> (number of flu related tweets) and </w:t>
      </w:r>
      <m:oMath>
        <m:sSub>
          <m:sSubPr>
            <m:ctrlPr>
              <w:rPr>
                <w:rFonts w:ascii="Cambria Math" w:hAnsi="Cambria Math"/>
                <w:i/>
              </w:rPr>
            </m:ctrlPr>
          </m:sSubPr>
          <m:e>
            <m:r>
              <w:rPr>
                <w:rFonts w:ascii="Cambria Math" w:hAnsi="Cambria Math"/>
              </w:rPr>
              <m:t>V</m:t>
            </m:r>
          </m:e>
          <m:sub>
            <m:r>
              <w:rPr>
                <w:rFonts w:ascii="Cambria Math" w:hAnsi="Cambria Math"/>
              </w:rPr>
              <m:t>c,t</m:t>
            </m:r>
          </m:sub>
        </m:sSub>
      </m:oMath>
      <w:r>
        <w:t xml:space="preserve"> (cumulative percentage</w:t>
      </w:r>
      <w:r w:rsidRPr="002E5CE7">
        <w:t xml:space="preserve"> of Medicare</w:t>
      </w:r>
      <w:r>
        <w:t xml:space="preserve"> flu vaccination claims) of every county and</w:t>
      </w:r>
      <w:r w:rsidR="003E535A">
        <w:t xml:space="preserve"> weekly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oMath>
      <w:r w:rsidR="003E535A">
        <w:t xml:space="preserve"> (ILI rates) of every HHS region, </w:t>
      </w:r>
      <w:commentRangeStart w:id="24"/>
      <w:r w:rsidR="003E535A">
        <w:t xml:space="preserve">output </w:t>
      </w:r>
      <w:r w:rsidR="00597F79">
        <w:t>a</w:t>
      </w:r>
      <w:ins w:id="25" w:author="Ssu-Hsin" w:date="2015-11-10T21:20:00Z">
        <w:r w:rsidR="00D06860">
          <w:t xml:space="preserve"> marginal</w:t>
        </w:r>
      </w:ins>
      <w:r w:rsidR="00597F79">
        <w:t xml:space="preserve"> </w:t>
      </w:r>
      <w:r w:rsidR="003E535A">
        <w:t xml:space="preserve">MAP estimate </w:t>
      </w:r>
      <w:commentRangeEnd w:id="24"/>
      <w:r w:rsidR="00597F79">
        <w:rPr>
          <w:rStyle w:val="CommentReference"/>
        </w:rPr>
        <w:commentReference w:id="24"/>
      </w:r>
      <w:r w:rsidR="003E535A">
        <w:t>for weekly ILI rate</w:t>
      </w:r>
      <w:r w:rsidR="00171F56">
        <w:t>s</w:t>
      </w:r>
      <w:r w:rsidR="003E535A">
        <w:t xml:space="preserve">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,t</m:t>
            </m:r>
          </m:sub>
        </m:sSub>
      </m:oMath>
      <w:r w:rsidR="003E535A">
        <w:t xml:space="preserve"> of individual </w:t>
      </w:r>
      <w:r w:rsidR="00071942">
        <w:t>counties</w:t>
      </w:r>
      <w:r w:rsidR="003E535A">
        <w:t xml:space="preserve"> in </w:t>
      </w:r>
      <w:ins w:id="26" w:author="Ssu-Hsin" w:date="2015-11-11T11:45:00Z">
        <w:r w:rsidR="00E80F97">
          <w:t>the selected states (</w:t>
        </w:r>
      </w:ins>
      <w:r w:rsidR="003E535A">
        <w:t>Tennessee</w:t>
      </w:r>
      <w:ins w:id="27" w:author="Ssu-Hsin" w:date="2015-11-11T11:45:00Z">
        <w:r w:rsidR="003F33C5">
          <w:t>,</w:t>
        </w:r>
      </w:ins>
      <w:del w:id="28" w:author="Ssu-Hsin" w:date="2015-11-11T11:45:00Z">
        <w:r w:rsidR="003E535A" w:rsidDel="003F33C5">
          <w:delText xml:space="preserve"> and</w:delText>
        </w:r>
      </w:del>
      <w:r w:rsidR="003E535A">
        <w:t xml:space="preserve"> Mississippi</w:t>
      </w:r>
      <w:ins w:id="29" w:author="Ssu-Hsin" w:date="2015-11-11T11:45:00Z">
        <w:r w:rsidR="003F33C5">
          <w:t xml:space="preserve">, </w:t>
        </w:r>
      </w:ins>
      <w:ins w:id="30" w:author="Ssu-Hsin" w:date="2015-11-11T11:48:00Z">
        <w:r w:rsidR="00E80F97">
          <w:t xml:space="preserve">Massachusetts, </w:t>
        </w:r>
      </w:ins>
      <w:del w:id="31" w:author="Ssu-Hsin" w:date="2015-11-11T11:45:00Z">
        <w:r w:rsidR="00171F56" w:rsidDel="003F33C5">
          <w:delText xml:space="preserve"> and </w:delText>
        </w:r>
        <w:r w:rsidR="0017630C" w:rsidDel="003F33C5">
          <w:delText xml:space="preserve">for the </w:delText>
        </w:r>
        <w:r w:rsidR="000012DD" w:rsidDel="003F33C5">
          <w:delText xml:space="preserve">individual regions in the </w:delText>
        </w:r>
        <w:r w:rsidR="00171F56" w:rsidDel="003F33C5">
          <w:delText>select</w:delText>
        </w:r>
        <w:r w:rsidR="009D1E6A" w:rsidDel="003F33C5">
          <w:delText>ed</w:delText>
        </w:r>
        <w:r w:rsidR="00171F56" w:rsidDel="003F33C5">
          <w:delText xml:space="preserve"> states </w:delText>
        </w:r>
        <w:r w:rsidR="00171F56" w:rsidDel="00E80F97">
          <w:delText>(</w:delText>
        </w:r>
      </w:del>
      <w:del w:id="32" w:author="Ssu-Hsin" w:date="2015-11-11T11:48:00Z">
        <w:r w:rsidR="00171F56" w:rsidDel="00E80F97">
          <w:rPr>
            <w:rFonts w:eastAsia="Times New Roman"/>
          </w:rPr>
          <w:delText xml:space="preserve">Maryland, </w:delText>
        </w:r>
      </w:del>
      <w:r w:rsidR="00171F56">
        <w:rPr>
          <w:rFonts w:eastAsia="Times New Roman"/>
        </w:rPr>
        <w:t>North Carolina, Rhode Island and Texas).</w:t>
      </w:r>
    </w:p>
    <w:p w:rsidR="00536340" w:rsidRPr="00B70E36" w:rsidRDefault="00055923" w:rsidP="00055923">
      <w:pPr>
        <w:pStyle w:val="ListParagraph"/>
        <w:numPr>
          <w:ilvl w:val="0"/>
          <w:numId w:val="7"/>
        </w:numPr>
      </w:pPr>
      <w:r w:rsidRPr="00055923">
        <w:rPr>
          <w:b/>
        </w:rPr>
        <w:t>Prediction.</w:t>
      </w:r>
      <w:r>
        <w:t xml:space="preserve"> </w:t>
      </w:r>
      <w:r w:rsidR="00536340">
        <w:t xml:space="preserve">Given </w:t>
      </w:r>
      <w:r w:rsidR="00171F56">
        <w:t>weekly</w:t>
      </w:r>
      <w:r w:rsidR="00E34E17">
        <w:t xml:space="preserve"> </w:t>
      </w:r>
      <m:oMath>
        <m:sSub>
          <m:sSubPr>
            <m:ctrlPr>
              <w:rPr>
                <w:rFonts w:ascii="Cambria Math" w:hAnsi="Cambria Math"/>
                <w:i/>
              </w:rPr>
            </m:ctrlPr>
          </m:sSubPr>
          <m:e>
            <m:r>
              <w:rPr>
                <w:rFonts w:ascii="Cambria Math" w:hAnsi="Cambria Math"/>
              </w:rPr>
              <m:t>S</m:t>
            </m:r>
          </m:e>
          <m:sub>
            <m:r>
              <w:rPr>
                <w:rFonts w:ascii="Cambria Math" w:hAnsi="Cambria Math"/>
              </w:rPr>
              <m:t>c,t</m:t>
            </m:r>
          </m:sub>
        </m:sSub>
      </m:oMath>
      <w:r w:rsidR="00E34E17">
        <w:t xml:space="preserve"> </w:t>
      </w:r>
      <w:r w:rsidR="00302EB3">
        <w:t xml:space="preserve">(number of flu related tweets) </w:t>
      </w:r>
      <w:r w:rsidR="00E34E17">
        <w:t xml:space="preserve">and </w:t>
      </w:r>
      <m:oMath>
        <m:sSub>
          <m:sSubPr>
            <m:ctrlPr>
              <w:rPr>
                <w:rFonts w:ascii="Cambria Math" w:hAnsi="Cambria Math"/>
                <w:i/>
              </w:rPr>
            </m:ctrlPr>
          </m:sSubPr>
          <m:e>
            <m:r>
              <w:rPr>
                <w:rFonts w:ascii="Cambria Math" w:hAnsi="Cambria Math"/>
              </w:rPr>
              <m:t>V</m:t>
            </m:r>
          </m:e>
          <m:sub>
            <m:r>
              <w:rPr>
                <w:rFonts w:ascii="Cambria Math" w:hAnsi="Cambria Math"/>
              </w:rPr>
              <m:t>c,t</m:t>
            </m:r>
          </m:sub>
        </m:sSub>
      </m:oMath>
      <w:r w:rsidR="00E34E17">
        <w:t xml:space="preserve"> </w:t>
      </w:r>
      <w:r w:rsidR="00302EB3">
        <w:t>(cumulative percentage</w:t>
      </w:r>
      <w:r w:rsidR="00302EB3" w:rsidRPr="002E5CE7">
        <w:t xml:space="preserve"> of Medicare</w:t>
      </w:r>
      <w:r w:rsidR="00302EB3">
        <w:t xml:space="preserve"> flu vaccination claims)</w:t>
      </w:r>
      <w:r w:rsidR="00C13E46">
        <w:t xml:space="preserve"> </w:t>
      </w:r>
      <w:r w:rsidR="00E34E17">
        <w:t>of every county</w:t>
      </w:r>
      <w:r w:rsidR="00C13E46">
        <w:t xml:space="preserve"> for weeks </w:t>
      </w:r>
      <m:oMath>
        <m:r>
          <w:rPr>
            <w:rFonts w:ascii="Cambria Math" w:hAnsi="Cambria Math"/>
          </w:rPr>
          <m:t>t=1,…,</m:t>
        </m:r>
        <m:r>
          <w:rPr>
            <w:rFonts w:ascii="Cambria Math" w:hAnsi="Cambria Math" w:cs="Times New Roman"/>
          </w:rPr>
          <m:t>u</m:t>
        </m:r>
      </m:oMath>
      <w:r w:rsidR="00E34E17">
        <w:t xml:space="preserve"> and weekly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oMath>
      <w:r w:rsidR="00E34E17">
        <w:t xml:space="preserve"> (ILI rates) of every HHS region</w:t>
      </w:r>
      <w:r w:rsidR="00C13E46">
        <w:t xml:space="preserve"> for </w:t>
      </w:r>
      <w:proofErr w:type="gramStart"/>
      <w:r w:rsidR="00C13E46">
        <w:t xml:space="preserve">weeks </w:t>
      </w:r>
      <m:oMath>
        <w:proofErr w:type="gramEnd"/>
        <m:r>
          <w:rPr>
            <w:rFonts w:ascii="Cambria Math" w:hAnsi="Cambria Math"/>
          </w:rPr>
          <m:t>t=1,…,</m:t>
        </m:r>
        <m:r>
          <w:rPr>
            <w:rFonts w:ascii="Cambria Math" w:hAnsi="Cambria Math" w:cs="Times New Roman"/>
          </w:rPr>
          <m:t xml:space="preserve"> u</m:t>
        </m:r>
        <m:r>
          <w:rPr>
            <w:rFonts w:ascii="Cambria Math" w:hAnsi="Cambria Math"/>
          </w:rPr>
          <m:t xml:space="preserve"> -1</m:t>
        </m:r>
      </m:oMath>
      <w:r w:rsidR="00C13E46">
        <w:t xml:space="preserve">, output </w:t>
      </w:r>
      <w:r w:rsidR="0017630C">
        <w:t xml:space="preserve">a </w:t>
      </w:r>
      <w:ins w:id="33" w:author="Ssu-Hsin" w:date="2015-11-11T11:17:00Z">
        <w:r w:rsidR="00C055EC">
          <w:t xml:space="preserve">marginal </w:t>
        </w:r>
      </w:ins>
      <w:r w:rsidR="00C13E46">
        <w:t xml:space="preserve">MAP estimate for weekly ILI rates </w:t>
      </w:r>
      <m:oMath>
        <m:sSub>
          <m:sSubPr>
            <m:ctrlPr>
              <w:rPr>
                <w:rFonts w:ascii="Cambria Math" w:hAnsi="Times New Roman" w:cs="Times New Roman"/>
                <w:i/>
              </w:rPr>
            </m:ctrlPr>
          </m:sSubPr>
          <m:e>
            <m:r>
              <w:rPr>
                <w:rFonts w:ascii="Cambria Math" w:hAnsi="Cambria Math" w:cs="Times New Roman"/>
              </w:rPr>
              <m:t>z</m:t>
            </m:r>
          </m:e>
          <m:sub>
            <m:sSub>
              <m:sSubPr>
                <m:ctrlPr>
                  <w:rPr>
                    <w:rFonts w:ascii="Cambria Math" w:hAnsi="Times New Roman" w:cs="Times New Roman"/>
                    <w:i/>
                  </w:rPr>
                </m:ctrlPr>
              </m:sSubPr>
              <m:e>
                <m:r>
                  <w:rPr>
                    <w:rFonts w:ascii="Cambria Math" w:hAnsi="Cambria Math" w:cs="Times New Roman"/>
                  </w:rPr>
                  <m:t>R</m:t>
                </m:r>
              </m:e>
              <m:sub>
                <m:r>
                  <w:rPr>
                    <w:rFonts w:ascii="Cambria Math" w:hAnsi="Cambria Math" w:cs="Times New Roman"/>
                  </w:rPr>
                  <m:t>D</m:t>
                </m:r>
              </m:sub>
            </m:sSub>
            <m:r>
              <w:rPr>
                <w:rFonts w:ascii="Cambria Math" w:hAnsi="Times New Roman" w:cs="Times New Roman"/>
              </w:rPr>
              <m:t>,</m:t>
            </m:r>
            <m:r>
              <w:rPr>
                <w:rFonts w:ascii="Cambria Math" w:hAnsi="Cambria Math" w:cs="Times New Roman"/>
              </w:rPr>
              <m:t>u</m:t>
            </m:r>
          </m:sub>
        </m:sSub>
      </m:oMath>
      <w:r w:rsidR="00C13E46">
        <w:t xml:space="preserve"> of individual</w:t>
      </w:r>
      <w:r w:rsidR="00071942">
        <w:t xml:space="preserve"> counties</w:t>
      </w:r>
      <w:r w:rsidR="00C13E46">
        <w:t xml:space="preserve"> in </w:t>
      </w:r>
      <w:ins w:id="34" w:author="Ssu-Hsin" w:date="2015-11-11T11:48:00Z">
        <w:r w:rsidR="00E80F97">
          <w:t xml:space="preserve">the </w:t>
        </w:r>
      </w:ins>
      <w:ins w:id="35" w:author="Ssu-Hsin" w:date="2015-11-11T11:49:00Z">
        <w:r w:rsidR="00E80F97">
          <w:t>selected states (</w:t>
        </w:r>
      </w:ins>
      <w:r w:rsidR="00C13E46">
        <w:t>Tennessee</w:t>
      </w:r>
      <w:ins w:id="36" w:author="Ssu-Hsin" w:date="2015-11-11T11:49:00Z">
        <w:r w:rsidR="00E80F97">
          <w:t>,</w:t>
        </w:r>
      </w:ins>
      <w:del w:id="37" w:author="Ssu-Hsin" w:date="2015-11-11T11:49:00Z">
        <w:r w:rsidR="00C13E46" w:rsidDel="00E80F97">
          <w:delText xml:space="preserve"> and</w:delText>
        </w:r>
      </w:del>
      <w:r w:rsidR="00C13E46">
        <w:t xml:space="preserve"> Mississippi</w:t>
      </w:r>
      <w:ins w:id="38" w:author="Ssu-Hsin" w:date="2015-11-11T11:49:00Z">
        <w:r w:rsidR="00E80F97">
          <w:t xml:space="preserve">, </w:t>
        </w:r>
      </w:ins>
      <w:del w:id="39" w:author="Ssu-Hsin" w:date="2015-11-11T11:49:00Z">
        <w:r w:rsidR="00C13E46" w:rsidDel="00E80F97">
          <w:delText xml:space="preserve"> and </w:delText>
        </w:r>
        <w:r w:rsidR="0017630C" w:rsidDel="00E80F97">
          <w:delText xml:space="preserve">for the individual regions in the </w:delText>
        </w:r>
        <w:r w:rsidR="00C13E46" w:rsidDel="00E80F97">
          <w:delText>select</w:delText>
        </w:r>
        <w:r w:rsidR="0017630C" w:rsidDel="00E80F97">
          <w:delText>ed</w:delText>
        </w:r>
        <w:r w:rsidR="00C13E46" w:rsidDel="00E80F97">
          <w:delText xml:space="preserve"> states (</w:delText>
        </w:r>
      </w:del>
      <w:r w:rsidR="00C13E46">
        <w:rPr>
          <w:rFonts w:eastAsia="Times New Roman"/>
        </w:rPr>
        <w:t>Ma</w:t>
      </w:r>
      <w:ins w:id="40" w:author="Ssu-Hsin" w:date="2015-11-11T11:49:00Z">
        <w:r w:rsidR="00E80F97">
          <w:rPr>
            <w:rFonts w:eastAsia="Times New Roman"/>
          </w:rPr>
          <w:t>ssachusetts</w:t>
        </w:r>
      </w:ins>
      <w:del w:id="41" w:author="Ssu-Hsin" w:date="2015-11-11T11:49:00Z">
        <w:r w:rsidR="00C13E46" w:rsidDel="00E80F97">
          <w:rPr>
            <w:rFonts w:eastAsia="Times New Roman"/>
          </w:rPr>
          <w:delText>ryland</w:delText>
        </w:r>
      </w:del>
      <w:r w:rsidR="00C13E46">
        <w:rPr>
          <w:rFonts w:eastAsia="Times New Roman"/>
        </w:rPr>
        <w:t>, North Carolina, Rhode Island and Texas).</w:t>
      </w:r>
    </w:p>
    <w:p w:rsidR="00B70E36" w:rsidRDefault="00B70E36" w:rsidP="00B70E36">
      <w:pPr>
        <w:pStyle w:val="Heading1"/>
      </w:pPr>
      <w:commentRangeStart w:id="42"/>
      <w:r>
        <w:t>Evaluation Metrics</w:t>
      </w:r>
      <w:commentRangeEnd w:id="42"/>
      <w:r w:rsidR="00212F14">
        <w:rPr>
          <w:rStyle w:val="CommentReference"/>
          <w:rFonts w:asciiTheme="minorHAnsi" w:eastAsiaTheme="minorEastAsia" w:hAnsiTheme="minorHAnsi" w:cstheme="minorBidi"/>
          <w:b w:val="0"/>
          <w:bCs w:val="0"/>
          <w:color w:val="auto"/>
        </w:rPr>
        <w:commentReference w:id="42"/>
      </w:r>
    </w:p>
    <w:p w:rsidR="00BB55CD" w:rsidRPr="00BB55CD" w:rsidRDefault="00BB55CD" w:rsidP="00BB55CD">
      <w:pPr>
        <w:pStyle w:val="ListParagraph"/>
        <w:numPr>
          <w:ilvl w:val="0"/>
          <w:numId w:val="9"/>
        </w:numPr>
      </w:pPr>
      <w:r w:rsidRPr="00BB55CD">
        <w:rPr>
          <w:b/>
        </w:rPr>
        <w:t xml:space="preserve">Population-adjusted Squared Error. </w:t>
      </w:r>
      <w:r w:rsidRPr="00BB55CD">
        <w:t xml:space="preserve">Let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r>
              <m:rPr>
                <m:sty m:val="p"/>
              </m:rPr>
              <w:rPr>
                <w:rFonts w:ascii="Cambria Math" w:hAnsi="Cambria Math"/>
              </w:rPr>
              <m:t>c,t</m:t>
            </m:r>
          </m:sub>
        </m:sSub>
      </m:oMath>
      <w:r w:rsidRPr="00BB55CD">
        <w:t xml:space="preserve"> be the predicted prevalence for county </w:t>
      </w:r>
      <m:oMath>
        <m:r>
          <m:rPr>
            <m:sty m:val="p"/>
          </m:rPr>
          <w:rPr>
            <w:rFonts w:ascii="Cambria Math" w:hAnsi="Cambria Math"/>
          </w:rPr>
          <m:t>c</m:t>
        </m:r>
      </m:oMath>
      <w:r w:rsidRPr="00BB55CD">
        <w:t xml:space="preserve"> at </w:t>
      </w:r>
      <w:proofErr w:type="gramStart"/>
      <w:r w:rsidRPr="00BB55CD">
        <w:t xml:space="preserve">time </w:t>
      </w:r>
      <m:oMath>
        <w:proofErr w:type="gramEnd"/>
        <m:r>
          <m:rPr>
            <m:sty m:val="p"/>
          </m:rPr>
          <w:rPr>
            <w:rFonts w:ascii="Cambria Math" w:hAnsi="Cambria Math"/>
          </w:rPr>
          <m:t>t</m:t>
        </m:r>
      </m:oMath>
      <w:r w:rsidRPr="00BB55CD">
        <w:t xml:space="preserve">; let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sidRPr="00BB55CD">
        <w:t xml:space="preserve"> be a region that contains county </w:t>
      </w:r>
      <m:oMath>
        <m:r>
          <m:rPr>
            <m:sty m:val="p"/>
          </m:rPr>
          <w:rPr>
            <w:rFonts w:ascii="Cambria Math" w:hAnsi="Cambria Math"/>
          </w:rPr>
          <m:t>c</m:t>
        </m:r>
      </m:oMath>
      <w:r w:rsidRPr="00BB55CD">
        <w:t xml:space="preserve">; let </w:t>
      </w:r>
      <m:oMath>
        <m:sSub>
          <m:sSubPr>
            <m:ctrlPr>
              <w:rPr>
                <w:rFonts w:ascii="Cambria Math" w:hAnsi="Cambria Math"/>
              </w:rPr>
            </m:ctrlPr>
          </m:sSubPr>
          <m:e>
            <m:r>
              <m:rPr>
                <m:sty m:val="p"/>
              </m:rPr>
              <w:rPr>
                <w:rFonts w:ascii="Cambria Math" w:hAnsi="Cambria Math"/>
              </w:rPr>
              <m:t>z</m:t>
            </m:r>
          </m:e>
          <m: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,t</m:t>
            </m:r>
          </m:sub>
        </m:sSub>
      </m:oMath>
      <w:r w:rsidRPr="00BB55CD">
        <w:t xml:space="preserve"> be the observed prevalence in region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sidRPr="00BB55CD">
        <w:t xml:space="preserve">; and let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c</m:t>
            </m:r>
          </m:sub>
        </m:sSub>
      </m:oMath>
      <w:r w:rsidRPr="00BB55CD">
        <w:t xml:space="preserve"> be the population in count </w:t>
      </w:r>
      <m:oMath>
        <m:r>
          <m:rPr>
            <m:sty m:val="p"/>
          </m:rPr>
          <w:rPr>
            <w:rFonts w:ascii="Cambria Math" w:hAnsi="Cambria Math"/>
          </w:rPr>
          <m:t>c</m:t>
        </m:r>
      </m:oMath>
      <w:r w:rsidRPr="00BB55CD">
        <w:t xml:space="preserve">. </w:t>
      </w:r>
      <w:ins w:id="43" w:author="Ssu-Hsin" w:date="2015-11-11T12:28:00Z">
        <w:r w:rsidR="00CA2F1B">
          <w:t xml:space="preserve">A region in this case is the smallest geographical area </w:t>
        </w:r>
      </w:ins>
      <w:ins w:id="44" w:author="Ssu-Hsin" w:date="2015-11-11T12:29:00Z">
        <w:r w:rsidR="00CA2F1B">
          <w:t xml:space="preserve">where </w:t>
        </w:r>
      </w:ins>
      <w:ins w:id="45" w:author="Ssu-Hsin" w:date="2015-11-11T12:30:00Z">
        <w:r w:rsidR="00CA2F1B">
          <w:t xml:space="preserve">ILI </w:t>
        </w:r>
      </w:ins>
      <w:ins w:id="46" w:author="Ssu-Hsin" w:date="2015-11-11T12:29:00Z">
        <w:r w:rsidR="00CA2F1B">
          <w:t>truth data is available</w:t>
        </w:r>
      </w:ins>
      <w:ins w:id="47" w:author="Ssu-Hsin" w:date="2015-11-11T12:41:00Z">
        <w:r w:rsidR="005A6C86">
          <w:t xml:space="preserve">. </w:t>
        </w:r>
      </w:ins>
      <w:r w:rsidRPr="00BB55CD">
        <w:t xml:space="preserve">Define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,t</m:t>
            </m:r>
          </m:sub>
        </m:sSub>
      </m:oMath>
      <w:r w:rsidRPr="00BB55CD">
        <w:t xml:space="preserve"> to be the aggregated prevalence (weighted by relative population):</w:t>
      </w:r>
    </w:p>
    <w:p w:rsidR="004B3299" w:rsidRDefault="004C0626" w:rsidP="00CA2F1B">
      <w:pPr>
        <w:pStyle w:val="ListParagraph"/>
        <w:ind w:left="108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r>
            <w:rPr>
              <w:rFonts w:ascii="Cambria Math" w:hAnsi="Cambria Math"/>
            </w:rPr>
            <m:t>=</m:t>
          </m:r>
          <m:f>
            <m:fPr>
              <m:ctrlPr>
                <w:rPr>
                  <w:rFonts w:ascii="Cambria Math" w:hAnsi="Cambria Math"/>
                  <w:i/>
                </w:rPr>
              </m:ctrlPr>
            </m:fPr>
            <m:num>
              <m:nary>
                <m:naryPr>
                  <m:chr m:val="∑"/>
                  <m:supHide m:val="on"/>
                  <m:ctrlPr>
                    <w:rPr>
                      <w:rFonts w:ascii="Cambria Math" w:hAnsi="Cambria Math"/>
                      <w:i/>
                    </w:rPr>
                  </m:ctrlPr>
                </m:naryPr>
                <m:sub>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i</m:t>
                      </m:r>
                    </m:sub>
                  </m:sSub>
                </m:sub>
                <m:sup/>
                <m:e>
                  <m:sSub>
                    <m:sSubPr>
                      <m:ctrlPr>
                        <w:rPr>
                          <w:rFonts w:ascii="Cambria Math" w:hAnsi="Cambria Math"/>
                          <w:i/>
                        </w:rPr>
                      </m:ctrlPr>
                    </m:sSubPr>
                    <m:e>
                      <m:r>
                        <w:rPr>
                          <w:rFonts w:ascii="Cambria Math" w:hAnsi="Cambria Math"/>
                        </w:rPr>
                        <m:t>N</m:t>
                      </m:r>
                    </m:e>
                    <m:sub>
                      <m:r>
                        <w:rPr>
                          <w:rFonts w:ascii="Cambria Math" w:hAnsi="Cambria Math"/>
                        </w:rPr>
                        <m:t>c</m:t>
                      </m:r>
                    </m:sub>
                  </m:sSub>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c,t</m:t>
                      </m:r>
                    </m:sub>
                  </m:sSub>
                </m:e>
              </m:nary>
            </m:num>
            <m:den>
              <m:nary>
                <m:naryPr>
                  <m:chr m:val="∑"/>
                  <m:supHide m:val="on"/>
                  <m:ctrlPr>
                    <w:rPr>
                      <w:rFonts w:ascii="Cambria Math" w:hAnsi="Cambria Math"/>
                      <w:i/>
                    </w:rPr>
                  </m:ctrlPr>
                </m:naryPr>
                <m:sub>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i</m:t>
                      </m:r>
                    </m:sub>
                  </m:sSub>
                </m:sub>
                <m:sup/>
                <m:e>
                  <m:sSub>
                    <m:sSubPr>
                      <m:ctrlPr>
                        <w:rPr>
                          <w:rFonts w:ascii="Cambria Math" w:hAnsi="Cambria Math"/>
                          <w:i/>
                        </w:rPr>
                      </m:ctrlPr>
                    </m:sSubPr>
                    <m:e>
                      <m:r>
                        <w:rPr>
                          <w:rFonts w:ascii="Cambria Math" w:hAnsi="Cambria Math"/>
                        </w:rPr>
                        <m:t>N</m:t>
                      </m:r>
                    </m:e>
                    <m:sub>
                      <m:r>
                        <w:rPr>
                          <w:rFonts w:ascii="Cambria Math" w:hAnsi="Cambria Math"/>
                        </w:rPr>
                        <m:t>c</m:t>
                      </m:r>
                    </m:sub>
                  </m:sSub>
                </m:e>
              </m:nary>
            </m:den>
          </m:f>
          <m:r>
            <w:rPr>
              <w:rFonts w:ascii="Cambria Math" w:hAnsi="Cambria Math"/>
            </w:rPr>
            <m:t>.</m:t>
          </m:r>
        </m:oMath>
      </m:oMathPara>
    </w:p>
    <w:p w:rsidR="00BB55CD" w:rsidRDefault="00CA2F1B" w:rsidP="00BB55CD">
      <w:pPr>
        <w:pStyle w:val="ListParagraph"/>
        <w:ind w:left="1080"/>
      </w:pPr>
      <w:r>
        <w:t>T</w:t>
      </w:r>
      <w:r w:rsidR="00BB55CD">
        <w:t>hen the loss is</w:t>
      </w:r>
    </w:p>
    <w:p w:rsidR="00BB55CD" w:rsidRDefault="004C0626" w:rsidP="00BB55CD">
      <w:pPr>
        <w:pStyle w:val="ListParagraph"/>
        <w:ind w:left="1080"/>
        <w:rPr>
          <w:ins w:id="48" w:author="Ssu-Hsin" w:date="2015-11-11T12:09:00Z"/>
        </w:rPr>
      </w:pPr>
      <m:oMathPara>
        <m:oMath>
          <m:nary>
            <m:naryPr>
              <m:chr m:val="∑"/>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nary>
                <m:naryPr>
                  <m:chr m:val="∑"/>
                  <m:supHide m:val="on"/>
                  <m:ctrlPr>
                    <w:rPr>
                      <w:rFonts w:ascii="Cambria Math" w:hAnsi="Cambria Math"/>
                      <w:i/>
                    </w:rPr>
                  </m:ctrlPr>
                </m:naryPr>
                <m:sub>
                  <m:r>
                    <w:rPr>
                      <w:rFonts w:ascii="Cambria Math" w:hAnsi="Cambria Math"/>
                    </w:rPr>
                    <m:t>t</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e>
                      </m:d>
                    </m:e>
                    <m:sup>
                      <m:r>
                        <w:rPr>
                          <w:rFonts w:ascii="Cambria Math" w:hAnsi="Cambria Math"/>
                        </w:rPr>
                        <m:t>2</m:t>
                      </m:r>
                    </m:sup>
                  </m:sSup>
                </m:e>
              </m:nary>
            </m:e>
          </m:nary>
        </m:oMath>
      </m:oMathPara>
    </w:p>
    <w:p w:rsidR="00BB55CD" w:rsidRPr="00BB55CD" w:rsidRDefault="00203F4F" w:rsidP="00BB55CD">
      <w:pPr>
        <w:pStyle w:val="ListParagraph"/>
        <w:numPr>
          <w:ilvl w:val="0"/>
          <w:numId w:val="9"/>
        </w:numPr>
      </w:pPr>
      <w:r w:rsidRPr="00C53431">
        <w:rPr>
          <w:b/>
        </w:rPr>
        <w:lastRenderedPageBreak/>
        <w:t>Start</w:t>
      </w:r>
      <w:ins w:id="49" w:author="Ssu-Hsin" w:date="2015-11-11T13:19:00Z">
        <w:r w:rsidR="0034058C">
          <w:rPr>
            <w:b/>
          </w:rPr>
          <w:t xml:space="preserve"> and</w:t>
        </w:r>
      </w:ins>
      <w:del w:id="50" w:author="Ssu-Hsin" w:date="2015-11-11T13:19:00Z">
        <w:r w:rsidRPr="00C53431" w:rsidDel="0034058C">
          <w:rPr>
            <w:b/>
          </w:rPr>
          <w:delText>,</w:delText>
        </w:r>
      </w:del>
      <w:r w:rsidRPr="00C53431">
        <w:rPr>
          <w:b/>
        </w:rPr>
        <w:t xml:space="preserve"> Max</w:t>
      </w:r>
      <w:del w:id="51" w:author="Ssu-Hsin" w:date="2015-11-11T13:19:00Z">
        <w:r w:rsidRPr="00C53431" w:rsidDel="0034058C">
          <w:rPr>
            <w:b/>
          </w:rPr>
          <w:delText>, and Min</w:delText>
        </w:r>
      </w:del>
      <w:r w:rsidRPr="00C53431">
        <w:rPr>
          <w:b/>
        </w:rPr>
        <w:t xml:space="preserve"> of the epidemic</w:t>
      </w:r>
      <w:r>
        <w:t xml:space="preserve">.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t xml:space="preserve"> be the week in which the highest prevalence was observed during the </w:t>
      </w:r>
      <w:commentRangeStart w:id="52"/>
      <w:r>
        <w:t>year</w:t>
      </w:r>
      <w:commentRangeEnd w:id="52"/>
      <w:r w:rsidR="005A6C86">
        <w:rPr>
          <w:rStyle w:val="CommentReference"/>
        </w:rPr>
        <w:commentReference w:id="52"/>
      </w:r>
      <w:del w:id="53" w:author="Ssu-Hsin" w:date="2015-11-11T12:45:00Z">
        <w:r w:rsidDel="005A6C86">
          <w:delText xml:space="preserve">, and </w:delText>
        </w:r>
        <m:oMath>
          <m:sSub>
            <m:sSubPr>
              <m:ctrlPr>
                <w:rPr>
                  <w:rFonts w:ascii="Cambria Math" w:hAnsi="Cambria Math"/>
                  <w:i/>
                </w:rPr>
              </m:ctrlPr>
            </m:sSubPr>
            <m:e>
              <m:bar>
                <m:barPr>
                  <m:ctrlPr>
                    <w:rPr>
                      <w:rFonts w:ascii="Cambria Math" w:hAnsi="Cambria Math"/>
                      <w:i/>
                    </w:rPr>
                  </m:ctrlPr>
                </m:barPr>
                <m:e>
                  <m:r>
                    <w:rPr>
                      <w:rFonts w:ascii="Cambria Math" w:hAnsi="Cambria Math"/>
                    </w:rPr>
                    <m:t>M</m:t>
                  </m:r>
                </m:e>
              </m:ba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sidDel="005A6C86">
          <w:delText xml:space="preserve"> be the week in which the lowest prevalence was observed during the year</w:delText>
        </w:r>
      </w:del>
      <w:r>
        <w:t xml:space="preserve">. </w:t>
      </w:r>
      <w:ins w:id="54" w:author="Ssu-Hsin" w:date="2015-11-11T12:51:00Z">
        <w:r w:rsidR="00F8004E">
          <w:t>L</w:t>
        </w:r>
      </w:ins>
      <w:del w:id="55" w:author="Ssu-Hsin" w:date="2015-11-11T12:51:00Z">
        <w:r w:rsidDel="00F8004E">
          <w:delText>Finally, l</w:delText>
        </w:r>
      </w:del>
      <w:proofErr w:type="gramStart"/>
      <w:r>
        <w:t>et</w:t>
      </w:r>
      <w:proofErr w:type="gramEnd"/>
      <w:r>
        <w:t xml:space="preserv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sidR="00C53431">
        <w:t xml:space="preserve"> be the week when the prevalence first exceeded 5%. We will compute the absolute difference between the observed and predicted values of these quantities. </w:t>
      </w:r>
      <w:r>
        <w:t xml:space="preserve"> </w:t>
      </w:r>
    </w:p>
    <w:p w:rsidR="007C11BF" w:rsidRPr="007C11BF" w:rsidRDefault="002C15AC" w:rsidP="007C11BF">
      <w:pPr>
        <w:pStyle w:val="Heading1"/>
      </w:pPr>
      <w:r w:rsidRPr="002C15AC">
        <w:t>Input and Output Data Formats</w:t>
      </w:r>
    </w:p>
    <w:p w:rsidR="00E03A86" w:rsidRPr="007C11BF" w:rsidRDefault="00572C38" w:rsidP="007C11BF">
      <w:pPr>
        <w:spacing w:before="240"/>
        <w:rPr>
          <w:b/>
        </w:rPr>
      </w:pPr>
      <w:r w:rsidRPr="007C11BF">
        <w:rPr>
          <w:b/>
        </w:rPr>
        <w:t>Input</w:t>
      </w:r>
      <w:r w:rsidR="00A43331">
        <w:rPr>
          <w:b/>
        </w:rPr>
        <w:t xml:space="preserve"> 1</w:t>
      </w:r>
      <w:r w:rsidRPr="007C11BF">
        <w:rPr>
          <w:b/>
        </w:rPr>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c,t</m:t>
            </m:r>
          </m:sub>
        </m:sSub>
      </m:oMath>
      <w:r w:rsidRPr="007C11BF">
        <w:rPr>
          <w:b/>
        </w:rPr>
        <w:t xml:space="preserve"> </w:t>
      </w:r>
      <w:ins w:id="56" w:author="Ssu-Hsin" w:date="2015-11-11T12:57:00Z">
        <w:r w:rsidR="006213F3">
          <w:rPr>
            <w:b/>
          </w:rPr>
          <w:t>(</w:t>
        </w:r>
        <w:r w:rsidR="006213F3">
          <w:t>number of flu-related tweets</w:t>
        </w:r>
        <w:r w:rsidR="006213F3">
          <w:t>)</w:t>
        </w:r>
        <w:r w:rsidR="006213F3">
          <w:t xml:space="preserve"> </w:t>
        </w:r>
      </w:ins>
      <w:r w:rsidRPr="007C11BF">
        <w:rPr>
          <w:b/>
        </w:rPr>
        <w:t xml:space="preserve">and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c,t</m:t>
            </m:r>
          </m:sub>
        </m:sSub>
      </m:oMath>
      <w:r w:rsidR="007C11BF" w:rsidRPr="007C11BF">
        <w:rPr>
          <w:b/>
        </w:rPr>
        <w:t xml:space="preserve"> </w:t>
      </w:r>
      <w:ins w:id="57" w:author="Ssu-Hsin" w:date="2015-11-11T12:57:00Z">
        <w:r w:rsidR="006213F3">
          <w:rPr>
            <w:b/>
          </w:rPr>
          <w:t>(</w:t>
        </w:r>
        <w:r w:rsidR="006213F3">
          <w:t>cumulative percentage</w:t>
        </w:r>
        <w:r w:rsidR="006213F3" w:rsidRPr="002E5CE7">
          <w:t xml:space="preserve"> of Medicare recipients</w:t>
        </w:r>
        <w:r w:rsidR="006213F3">
          <w:t>)</w:t>
        </w:r>
        <w:r w:rsidR="006213F3" w:rsidRPr="002E5CE7">
          <w:t xml:space="preserve"> </w:t>
        </w:r>
      </w:ins>
      <w:r w:rsidR="007C11BF" w:rsidRPr="007C11BF">
        <w:rPr>
          <w:b/>
        </w:rPr>
        <w:t>in CSV</w:t>
      </w:r>
    </w:p>
    <w:p w:rsidR="00572C38" w:rsidRDefault="00ED2CD1" w:rsidP="00E03A86">
      <w:ins w:id="58" w:author="Ssu-Hsin" w:date="2015-11-11T13:14:00Z">
        <w:r w:rsidRPr="00ED2CD1">
          <w:drawing>
            <wp:inline distT="0" distB="0" distL="0" distR="0">
              <wp:extent cx="4413075" cy="2761258"/>
              <wp:effectExtent l="19050" t="0" r="6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413075" cy="2761258"/>
                      </a:xfrm>
                      <a:prstGeom prst="rect">
                        <a:avLst/>
                      </a:prstGeom>
                      <a:noFill/>
                      <a:ln w="9525">
                        <a:noFill/>
                        <a:miter lim="800000"/>
                        <a:headEnd/>
                        <a:tailEnd/>
                      </a:ln>
                    </pic:spPr>
                  </pic:pic>
                </a:graphicData>
              </a:graphic>
            </wp:inline>
          </w:drawing>
        </w:r>
      </w:ins>
    </w:p>
    <w:p w:rsidR="007C11BF" w:rsidRPr="007C11BF" w:rsidRDefault="007C11BF" w:rsidP="00E03A86">
      <w:pPr>
        <w:rPr>
          <w:b/>
        </w:rPr>
      </w:pPr>
      <w:r w:rsidRPr="007C11BF">
        <w:rPr>
          <w:b/>
        </w:rPr>
        <w:t>Input</w:t>
      </w:r>
      <w:r w:rsidR="00A43331">
        <w:rPr>
          <w:b/>
        </w:rPr>
        <w:t xml:space="preserve"> 2</w:t>
      </w:r>
      <w:r w:rsidRPr="007C11BF">
        <w:rPr>
          <w:b/>
        </w:rPr>
        <w:t xml:space="preserve">: Weekly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,t</m:t>
            </m:r>
          </m:sub>
        </m:sSub>
      </m:oMath>
      <w:r w:rsidRPr="007C11BF">
        <w:rPr>
          <w:b/>
        </w:rPr>
        <w:t xml:space="preserve"> (ILI rates) of HHS Regions in CSV</w:t>
      </w:r>
    </w:p>
    <w:p w:rsidR="007C11BF" w:rsidRDefault="00FE2B2E" w:rsidP="00E03A86">
      <w:ins w:id="59" w:author="Ssu-Hsin" w:date="2015-11-11T13:15:00Z">
        <w:r w:rsidRPr="00FE2B2E">
          <w:lastRenderedPageBreak/>
          <w:drawing>
            <wp:inline distT="0" distB="0" distL="0" distR="0">
              <wp:extent cx="2818957" cy="3260900"/>
              <wp:effectExtent l="19050" t="0" r="443"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2818957" cy="3260900"/>
                      </a:xfrm>
                      <a:prstGeom prst="rect">
                        <a:avLst/>
                      </a:prstGeom>
                      <a:noFill/>
                      <a:ln w="9525">
                        <a:noFill/>
                        <a:miter lim="800000"/>
                        <a:headEnd/>
                        <a:tailEnd/>
                      </a:ln>
                    </pic:spPr>
                  </pic:pic>
                </a:graphicData>
              </a:graphic>
            </wp:inline>
          </w:drawing>
        </w:r>
      </w:ins>
    </w:p>
    <w:p w:rsidR="00D062A2" w:rsidRDefault="00D062A2" w:rsidP="00E03A86">
      <w:pPr>
        <w:rPr>
          <w:b/>
        </w:rPr>
      </w:pPr>
    </w:p>
    <w:p w:rsidR="007C11BF" w:rsidRDefault="007C11BF" w:rsidP="00E03A86">
      <w:r w:rsidRPr="007C11BF">
        <w:rPr>
          <w:b/>
        </w:rPr>
        <w:t>Output</w:t>
      </w:r>
      <w:r w:rsidR="00A43331">
        <w:rPr>
          <w:b/>
        </w:rPr>
        <w:t xml:space="preserve"> 1</w:t>
      </w:r>
      <w:r w:rsidRPr="007C11BF">
        <w:rPr>
          <w:b/>
        </w:rPr>
        <w:t>:</w:t>
      </w:r>
      <w:r>
        <w:t xml:space="preserve"> </w:t>
      </w:r>
      <w:r w:rsidRPr="007C11BF">
        <w:rPr>
          <w:b/>
        </w:rPr>
        <w:t xml:space="preserve">Weekly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,t</m:t>
            </m:r>
          </m:sub>
        </m:sSub>
      </m:oMath>
      <w:r w:rsidRPr="007C11BF">
        <w:rPr>
          <w:b/>
        </w:rPr>
        <w:t xml:space="preserve"> (ILI rates) of </w:t>
      </w:r>
      <w:r>
        <w:rPr>
          <w:b/>
        </w:rPr>
        <w:t>individual counties</w:t>
      </w:r>
      <w:r w:rsidRPr="007C11BF">
        <w:rPr>
          <w:b/>
        </w:rPr>
        <w:t xml:space="preserve"> in CSV</w:t>
      </w:r>
    </w:p>
    <w:p w:rsidR="007C11BF" w:rsidRDefault="00FE2B2E" w:rsidP="00E03A86">
      <w:ins w:id="60" w:author="Ssu-Hsin" w:date="2015-11-11T13:16:00Z">
        <w:r w:rsidRPr="00FE2B2E">
          <w:drawing>
            <wp:inline distT="0" distB="0" distL="0" distR="0">
              <wp:extent cx="3489243" cy="3005991"/>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3489243" cy="3005991"/>
                      </a:xfrm>
                      <a:prstGeom prst="rect">
                        <a:avLst/>
                      </a:prstGeom>
                      <a:noFill/>
                      <a:ln w="9525">
                        <a:noFill/>
                        <a:miter lim="800000"/>
                        <a:headEnd/>
                        <a:tailEnd/>
                      </a:ln>
                    </pic:spPr>
                  </pic:pic>
                </a:graphicData>
              </a:graphic>
            </wp:inline>
          </w:drawing>
        </w:r>
      </w:ins>
    </w:p>
    <w:p w:rsidR="007C11BF" w:rsidRPr="00E03A86" w:rsidRDefault="007C11BF" w:rsidP="00E03A86"/>
    <w:sectPr w:rsidR="007C11BF" w:rsidRPr="00E03A86" w:rsidSect="00451F1E">
      <w:headerReference w:type="default" r:id="rId15"/>
      <w:footnotePr>
        <w:numFmt w:val="chicago"/>
      </w:footnotePr>
      <w:endnotePr>
        <w:numFmt w:val="chicago"/>
      </w:endnotePr>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Tom Dietterich" w:date="2015-11-08T13:12:00Z" w:initials="TGD">
    <w:p w:rsidR="00C055EC" w:rsidRDefault="00C055EC">
      <w:pPr>
        <w:pStyle w:val="CommentText"/>
      </w:pPr>
      <w:r>
        <w:rPr>
          <w:rStyle w:val="CommentReference"/>
        </w:rPr>
        <w:annotationRef/>
      </w:r>
      <w:r>
        <w:t>I notice you have removed the seasonal effects from the model. Can you explain why and what difference it might make?</w:t>
      </w:r>
    </w:p>
  </w:comment>
  <w:comment w:id="1" w:author="Ssu-Hsin" w:date="2015-11-10T13:02:00Z" w:initials="su">
    <w:p w:rsidR="00C055EC" w:rsidRDefault="00C055EC">
      <w:pPr>
        <w:pStyle w:val="CommentText"/>
      </w:pPr>
      <w:r>
        <w:rPr>
          <w:rStyle w:val="CommentReference"/>
        </w:rPr>
        <w:annotationRef/>
      </w:r>
      <w:r>
        <w:t>I removed the seasonal effects for 2 reasons: (1) Many states and CDC don’t collect data outside a flu season, which is between April and September (Alternatively, I could have shorten the period of the seasonal effects). (2) Onset and peaking of a flu season differ from year to year by a couple of months. Hence, I don’t think incorporating the seasonal effects would contribute much.</w:t>
      </w:r>
    </w:p>
  </w:comment>
  <w:comment w:id="2" w:author="Tom Dietterich" w:date="2015-11-08T13:03:00Z" w:initials="TGD">
    <w:p w:rsidR="00C055EC" w:rsidRDefault="00C055EC">
      <w:pPr>
        <w:pStyle w:val="CommentText"/>
      </w:pPr>
      <w:r>
        <w:rPr>
          <w:rStyle w:val="CommentReference"/>
        </w:rPr>
        <w:annotationRef/>
      </w:r>
      <w:r>
        <w:t>Isn’t this forecasting rather than nowcasting?</w:t>
      </w:r>
    </w:p>
  </w:comment>
  <w:comment w:id="3" w:author="Ssu-Hsin" w:date="2015-11-10T13:05:00Z" w:initials="su">
    <w:p w:rsidR="00C055EC" w:rsidRDefault="00C055EC">
      <w:pPr>
        <w:pStyle w:val="CommentText"/>
      </w:pPr>
      <w:r>
        <w:rPr>
          <w:rStyle w:val="CommentReference"/>
        </w:rPr>
        <w:annotationRef/>
      </w:r>
      <w:r>
        <w:t>CDC publishes its data with up to 1-2 weeks of delay. Performers will be using CDC ILI statistics from 2 weeks in the past to estimate current week’s ILI statistics.</w:t>
      </w:r>
    </w:p>
  </w:comment>
  <w:comment w:id="4" w:author="Tom Dietterich" w:date="2015-11-08T14:15:00Z" w:initials="TGD">
    <w:p w:rsidR="00C055EC" w:rsidRDefault="00C055EC">
      <w:pPr>
        <w:pStyle w:val="CommentText"/>
      </w:pPr>
      <w:r>
        <w:rPr>
          <w:rStyle w:val="CommentReference"/>
        </w:rPr>
        <w:annotationRef/>
      </w:r>
      <w:r>
        <w:t>Can you prepare the data so that all data files have the same basic format? For example, year and week should always be separate columns and always in the same order</w:t>
      </w:r>
      <w:bookmarkStart w:id="6" w:name="_GoBack"/>
      <w:bookmarkEnd w:id="6"/>
      <w:r>
        <w:t>. I suggest assigning an id number to every county in the US and then defining various kinds of aggregations in a separate file. You can define the regions with states (for those states with regional data), the states (for those states where we have state-level data), and the CDC ILI regions all as aggregations of the counties as the smallest unit of analysis.</w:t>
      </w:r>
    </w:p>
    <w:p w:rsidR="00C055EC" w:rsidRDefault="00C055EC">
      <w:pPr>
        <w:pStyle w:val="CommentText"/>
      </w:pPr>
    </w:p>
    <w:p w:rsidR="00C055EC" w:rsidRDefault="00C055EC">
      <w:pPr>
        <w:pStyle w:val="CommentText"/>
      </w:pPr>
      <w:r>
        <w:t>We should denote missing values by a standard method, such as the symbol NA.</w:t>
      </w:r>
    </w:p>
  </w:comment>
  <w:comment w:id="5" w:author="Ssu-Hsin" w:date="2015-11-10T13:12:00Z" w:initials="su">
    <w:p w:rsidR="00C055EC" w:rsidRDefault="00C055EC">
      <w:pPr>
        <w:pStyle w:val="CommentText"/>
      </w:pPr>
      <w:r>
        <w:rPr>
          <w:rStyle w:val="CommentReference"/>
        </w:rPr>
        <w:annotationRef/>
      </w:r>
      <w:r>
        <w:t>Yes, I’ll standardized the formats as you suggested. For a unique ID for each county, I will use the FIPS code, which is a 5-digit integer assigned to every county in the US and is already available in many datasets acquired from the Federal government.</w:t>
      </w:r>
    </w:p>
  </w:comment>
  <w:comment w:id="15" w:author="Tom Dietterich" w:date="2015-11-08T13:40:00Z" w:initials="TGD">
    <w:p w:rsidR="00C055EC" w:rsidRDefault="00C055EC">
      <w:pPr>
        <w:pStyle w:val="CommentText"/>
      </w:pPr>
      <w:r>
        <w:rPr>
          <w:rStyle w:val="CommentReference"/>
        </w:rPr>
        <w:annotationRef/>
      </w:r>
      <w:r>
        <w:t xml:space="preserve">I don’t understand what this is doing in the model. I would have expected a random </w:t>
      </w:r>
      <w:proofErr w:type="gramStart"/>
      <w:r>
        <w:t xml:space="preserve">effect </w:t>
      </w:r>
      <m:oMath>
        <w:proofErr w:type="gramEnd"/>
        <m:sSub>
          <m:sSubPr>
            <m:ctrlPr>
              <w:rPr>
                <w:rFonts w:ascii="Cambria Math" w:hAnsi="Cambria Math"/>
                <w:i/>
              </w:rPr>
            </m:ctrlPr>
          </m:sSubPr>
          <m:e>
            <m:r>
              <w:rPr>
                <w:rFonts w:ascii="Cambria Math" w:hAnsi="Cambria Math"/>
              </w:rPr>
              <m:t>n</m:t>
            </m:r>
          </m:e>
          <m:sub>
            <m:r>
              <w:rPr>
                <w:rFonts w:ascii="Cambria Math" w:hAnsi="Cambria Math"/>
              </w:rPr>
              <m:t>c</m:t>
            </m:r>
          </m:sub>
        </m:sSub>
      </m:oMath>
      <w:r>
        <w:t>.</w:t>
      </w:r>
    </w:p>
  </w:comment>
  <w:comment w:id="16" w:author="Ssu-Hsin" w:date="2015-11-10T13:43:00Z" w:initials="su">
    <w:p w:rsidR="00C055EC" w:rsidRDefault="00C055EC">
      <w:pPr>
        <w:pStyle w:val="CommentText"/>
      </w:pPr>
      <w:r>
        <w:rPr>
          <w:rStyle w:val="CommentReference"/>
        </w:rPr>
        <w:annotationRef/>
      </w:r>
      <w:r>
        <w:t xml:space="preserve">This term is essentially a white noise mainly to describe anything that cannot be captured by covariates and </w:t>
      </w:r>
      <w:proofErr w:type="spellStart"/>
      <w:r>
        <w:t>spatio</w:t>
      </w:r>
      <w:proofErr w:type="spellEnd"/>
      <w:r>
        <w:t xml:space="preserve">-temporal correlations. </w:t>
      </w:r>
    </w:p>
  </w:comment>
  <w:comment w:id="24" w:author="Tom Dietterich" w:date="2015-11-08T13:03:00Z" w:initials="TGD">
    <w:p w:rsidR="00C055EC" w:rsidRDefault="00C055EC">
      <w:pPr>
        <w:pStyle w:val="CommentText"/>
      </w:pPr>
      <w:r>
        <w:rPr>
          <w:rStyle w:val="CommentReference"/>
        </w:rPr>
        <w:annotationRef/>
      </w:r>
      <w:r>
        <w:t>Is this a joint MAP or marginal MAP for each region?</w:t>
      </w:r>
    </w:p>
  </w:comment>
  <w:comment w:id="42" w:author="Tom Dietterich" w:date="2015-11-08T14:14:00Z" w:initials="TGD">
    <w:p w:rsidR="00C055EC" w:rsidRDefault="00C055EC">
      <w:pPr>
        <w:pStyle w:val="CommentText"/>
      </w:pPr>
      <w:r>
        <w:rPr>
          <w:rStyle w:val="CommentReference"/>
        </w:rPr>
        <w:annotationRef/>
      </w:r>
      <w:r>
        <w:t xml:space="preserve"> Here are some suggestions for the metrics. </w:t>
      </w:r>
    </w:p>
  </w:comment>
  <w:comment w:id="52" w:author="Ssu-Hsin" w:date="2015-11-11T12:50:00Z" w:initials="su">
    <w:p w:rsidR="005A6C86" w:rsidRDefault="005A6C86">
      <w:pPr>
        <w:pStyle w:val="CommentText"/>
      </w:pPr>
      <w:r>
        <w:rPr>
          <w:rStyle w:val="CommentReference"/>
        </w:rPr>
        <w:annotationRef/>
      </w:r>
      <w:r>
        <w:t>Lowest prevalence is hard to predict. CDC and many states don’t collect off-season ILI data. Also, ILI data during off-season is typically swamped by background noise not related to actual flu.</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3764" w:rsidRDefault="00B83764" w:rsidP="00F95E83">
      <w:pPr>
        <w:spacing w:after="0" w:line="240" w:lineRule="auto"/>
      </w:pPr>
      <w:r>
        <w:separator/>
      </w:r>
    </w:p>
  </w:endnote>
  <w:endnote w:type="continuationSeparator" w:id="0">
    <w:p w:rsidR="00B83764" w:rsidRDefault="00B83764" w:rsidP="00F95E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sig w:usb0="00000000" w:usb1="00000000" w:usb2="00000000" w:usb3="00000000" w:csb0="00000000" w:csb1="00000000"/>
  </w:font>
  <w:font w:name="Arial Bold">
    <w:panose1 w:val="020B0704020202020204"/>
    <w:charset w:val="00"/>
    <w:family w:val="roman"/>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3764" w:rsidRDefault="00B83764" w:rsidP="00F95E83">
      <w:pPr>
        <w:spacing w:after="0" w:line="240" w:lineRule="auto"/>
      </w:pPr>
      <w:r>
        <w:separator/>
      </w:r>
    </w:p>
  </w:footnote>
  <w:footnote w:type="continuationSeparator" w:id="0">
    <w:p w:rsidR="00B83764" w:rsidRDefault="00B83764" w:rsidP="00F95E83">
      <w:pPr>
        <w:spacing w:after="0" w:line="240" w:lineRule="auto"/>
      </w:pPr>
      <w:r>
        <w:continuationSeparator/>
      </w:r>
    </w:p>
  </w:footnote>
  <w:footnote w:id="1">
    <w:p w:rsidR="00C055EC" w:rsidRDefault="00C055EC">
      <w:pPr>
        <w:pStyle w:val="FootnoteText"/>
      </w:pPr>
      <w:r>
        <w:rPr>
          <w:rStyle w:val="FootnoteReference"/>
        </w:rPr>
        <w:footnoteRef/>
      </w:r>
      <w:r>
        <w:t xml:space="preserve"> “</w:t>
      </w:r>
      <w:r w:rsidRPr="007267F5">
        <w:t>ILI is defined as fever (temperature of 100°F [37.8°C] or greater) and a cough and/or a sore throat without a KNOWN cause other than influenza.</w:t>
      </w:r>
      <w: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411025"/>
      <w:docPartObj>
        <w:docPartGallery w:val="Page Numbers (Top of Page)"/>
        <w:docPartUnique/>
      </w:docPartObj>
    </w:sdtPr>
    <w:sdtContent>
      <w:p w:rsidR="00C055EC" w:rsidRDefault="00C055EC">
        <w:pPr>
          <w:pStyle w:val="Header"/>
          <w:jc w:val="right"/>
        </w:pPr>
        <w:r>
          <w:rPr>
            <w:noProof/>
          </w:rPr>
          <w:pict>
            <v:group id="Group 4" o:spid="_x0000_s4097" style="position:absolute;left:0;text-align:left;margin-left:56.4pt;margin-top:20.1pt;width:104.7pt;height:21.9pt;z-index:-251657216;mso-position-horizontal-relative:page;mso-position-vertical-relative:page" coordsize="2094,4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">
              <v:rect id="Rectangle 5" o:spid="_x0000_s4099" style="position:absolute;width:2094;height:4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NWycQA&#10;AADaAAAADwAAAGRycy9kb3ducmV2LnhtbESPQWvCQBSE74L/YXmCN7NRi5bUVbTQUvTU2NIeH9ln&#10;Esy+jdltEv313YLQ4zAz3zCrTW8q0VLjSssKplEMgjizuuRcwcfxZfIIwnlkjZVlUnAlB5v1cLDC&#10;RNuO36lNfS4ChF2CCgrv60RKlxVk0EW2Jg7eyTYGfZBNLnWDXYCbSs7ieCENlhwWCqzpuaDsnP4Y&#10;Bafq4XbJv9PD0tndNZ5/+v3Xq1ZqPOq3TyA89f4/fG+/aQUL+LsSb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DVsnEAAAA2gAAAA8AAAAAAAAAAAAAAAAAmAIAAGRycy9k&#10;b3ducmV2LnhtbFBLBQYAAAAABAAEAPUAAACJAwAAAAA=&#10;" stroked="f">
                <v:stroke joinstyle="round"/>
                <v:path arrowok="t"/>
                <v:textbox inset="0,0,0,0">
                  <w:txbxContent>
                    <w:p w:rsidR="00C055EC" w:rsidRDefault="00C055EC" w:rsidP="00F95E83">
                      <w:pPr>
                        <w:pStyle w:val="FreeFormA"/>
                        <w:rPr>
                          <w:rFonts w:eastAsia="Times New Roman"/>
                          <w:color w:val="auto"/>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4098" type="#_x0000_t75" style="position:absolute;width:2074;height:438;visibility:visibl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UMB2DDAAAA2gAAAA8AAABkcnMvZG93bnJldi54bWxEj0FrAjEUhO8F/0N4Qi+lZrVo62oUsQrS&#10;ntR6f26eu4vJy7qJuvrrG6HQ4zAz3zDjaWONuFDtS8cKup0EBHHmdMm5gp/t8vUDhA/IGo1jUnAj&#10;D9NJ62mMqXZXXtNlE3IRIexTVFCEUKVS+qwgi77jKuLoHVxtMURZ51LXeI1wa2QvSQbSYslxocCK&#10;5gVlx83ZKhjutn2z+uL94v52MkQve/25/Fbqud3MRiACNeE//NdeaQXv8LgSb4Cc/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QwHYMMAAADaAAAADwAAAAAAAAAAAAAAAACf&#10;AgAAZHJzL2Rvd25yZXYueG1sUEsFBgAAAAAEAAQA9wAAAI8DAAAAAA==&#10;" filled="t" stroked="t">
                <v:stroke joinstyle="round"/>
                <v:imagedata r:id="rId1" o:title=""/>
                <o:lock v:ext="edit" aspectratio="f"/>
              </v:shape>
              <w10:wrap anchorx="page" anchory="page"/>
            </v:group>
          </w:pict>
        </w:r>
        <w:fldSimple w:instr=" PAGE   \* MERGEFORMAT ">
          <w:r w:rsidR="008834B5">
            <w:rPr>
              <w:noProof/>
            </w:rPr>
            <w:t>6</w:t>
          </w:r>
        </w:fldSimple>
      </w:p>
    </w:sdtContent>
  </w:sdt>
  <w:p w:rsidR="00C055EC" w:rsidRDefault="00C055EC" w:rsidP="00F95E83">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15F97"/>
    <w:multiLevelType w:val="hybridMultilevel"/>
    <w:tmpl w:val="BC882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5228B6"/>
    <w:multiLevelType w:val="hybridMultilevel"/>
    <w:tmpl w:val="FBFEF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DE16DC"/>
    <w:multiLevelType w:val="hybridMultilevel"/>
    <w:tmpl w:val="7A3CC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341D65"/>
    <w:multiLevelType w:val="hybridMultilevel"/>
    <w:tmpl w:val="B6123E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81F0FAD"/>
    <w:multiLevelType w:val="hybridMultilevel"/>
    <w:tmpl w:val="3A706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E4B47"/>
    <w:multiLevelType w:val="hybridMultilevel"/>
    <w:tmpl w:val="D9C058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ABE7266"/>
    <w:multiLevelType w:val="hybridMultilevel"/>
    <w:tmpl w:val="A158576A"/>
    <w:lvl w:ilvl="0" w:tplc="04090001">
      <w:start w:val="1"/>
      <w:numFmt w:val="bullet"/>
      <w:lvlText w:val=""/>
      <w:lvlJc w:val="left"/>
      <w:pPr>
        <w:ind w:left="720" w:hanging="360"/>
      </w:pPr>
      <w:rPr>
        <w:rFonts w:ascii="Symbol" w:hAnsi="Symbol" w:hint="default"/>
      </w:rPr>
    </w:lvl>
    <w:lvl w:ilvl="1" w:tplc="B8EA7050">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DE1743"/>
    <w:multiLevelType w:val="hybridMultilevel"/>
    <w:tmpl w:val="FA46E4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03744BD"/>
    <w:multiLevelType w:val="hybridMultilevel"/>
    <w:tmpl w:val="B6123E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6"/>
  </w:num>
  <w:num w:numId="3">
    <w:abstractNumId w:val="5"/>
  </w:num>
  <w:num w:numId="4">
    <w:abstractNumId w:val="0"/>
  </w:num>
  <w:num w:numId="5">
    <w:abstractNumId w:val="1"/>
  </w:num>
  <w:num w:numId="6">
    <w:abstractNumId w:val="4"/>
  </w:num>
  <w:num w:numId="7">
    <w:abstractNumId w:val="3"/>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hdrShapeDefaults>
    <o:shapedefaults v:ext="edit" spidmax="11266"/>
    <o:shapelayout v:ext="edit">
      <o:idmap v:ext="edit" data="4"/>
    </o:shapelayout>
  </w:hdrShapeDefaults>
  <w:footnotePr>
    <w:numFmt w:val="chicago"/>
    <w:footnote w:id="-1"/>
    <w:footnote w:id="0"/>
  </w:footnotePr>
  <w:endnotePr>
    <w:numFmt w:val="chicago"/>
    <w:endnote w:id="-1"/>
    <w:endnote w:id="0"/>
  </w:endnotePr>
  <w:compat>
    <w:useFELayout/>
  </w:compat>
  <w:rsids>
    <w:rsidRoot w:val="00952C79"/>
    <w:rsid w:val="000012DD"/>
    <w:rsid w:val="0000551D"/>
    <w:rsid w:val="000116A2"/>
    <w:rsid w:val="00033031"/>
    <w:rsid w:val="00051CC7"/>
    <w:rsid w:val="00052BD8"/>
    <w:rsid w:val="00052F2A"/>
    <w:rsid w:val="00055923"/>
    <w:rsid w:val="00060887"/>
    <w:rsid w:val="00067827"/>
    <w:rsid w:val="00070C0E"/>
    <w:rsid w:val="00071665"/>
    <w:rsid w:val="00071942"/>
    <w:rsid w:val="000750DE"/>
    <w:rsid w:val="00087D18"/>
    <w:rsid w:val="00096A79"/>
    <w:rsid w:val="000A2A8F"/>
    <w:rsid w:val="000B6B7A"/>
    <w:rsid w:val="000C1CBC"/>
    <w:rsid w:val="000C2051"/>
    <w:rsid w:val="000D5C01"/>
    <w:rsid w:val="000D7882"/>
    <w:rsid w:val="000F6419"/>
    <w:rsid w:val="001008C4"/>
    <w:rsid w:val="001032A2"/>
    <w:rsid w:val="00106B60"/>
    <w:rsid w:val="0011674D"/>
    <w:rsid w:val="00116AB1"/>
    <w:rsid w:val="00117F88"/>
    <w:rsid w:val="001215D6"/>
    <w:rsid w:val="00122F2D"/>
    <w:rsid w:val="00125833"/>
    <w:rsid w:val="001278C8"/>
    <w:rsid w:val="001304A3"/>
    <w:rsid w:val="00153AB1"/>
    <w:rsid w:val="001608E9"/>
    <w:rsid w:val="00161A01"/>
    <w:rsid w:val="00165CF3"/>
    <w:rsid w:val="00171F56"/>
    <w:rsid w:val="00172E57"/>
    <w:rsid w:val="0017630C"/>
    <w:rsid w:val="00183031"/>
    <w:rsid w:val="00184522"/>
    <w:rsid w:val="0019431F"/>
    <w:rsid w:val="001974D5"/>
    <w:rsid w:val="001A0878"/>
    <w:rsid w:val="001B083A"/>
    <w:rsid w:val="001C0F14"/>
    <w:rsid w:val="001C137F"/>
    <w:rsid w:val="001F44E4"/>
    <w:rsid w:val="00200432"/>
    <w:rsid w:val="00203F4F"/>
    <w:rsid w:val="00210809"/>
    <w:rsid w:val="00212F14"/>
    <w:rsid w:val="00225ACD"/>
    <w:rsid w:val="002464A9"/>
    <w:rsid w:val="00247BC6"/>
    <w:rsid w:val="00252425"/>
    <w:rsid w:val="00253E9D"/>
    <w:rsid w:val="002656FC"/>
    <w:rsid w:val="0027095D"/>
    <w:rsid w:val="0027450B"/>
    <w:rsid w:val="002833CF"/>
    <w:rsid w:val="00296816"/>
    <w:rsid w:val="002A04D2"/>
    <w:rsid w:val="002B7AC6"/>
    <w:rsid w:val="002C15AC"/>
    <w:rsid w:val="002C1778"/>
    <w:rsid w:val="002C6A9D"/>
    <w:rsid w:val="002C7D20"/>
    <w:rsid w:val="002D14CA"/>
    <w:rsid w:val="002D2493"/>
    <w:rsid w:val="002D7A99"/>
    <w:rsid w:val="002E5CE7"/>
    <w:rsid w:val="002F1C7D"/>
    <w:rsid w:val="002F5535"/>
    <w:rsid w:val="002F5A7C"/>
    <w:rsid w:val="00302EB3"/>
    <w:rsid w:val="0030667A"/>
    <w:rsid w:val="0031143B"/>
    <w:rsid w:val="0031590A"/>
    <w:rsid w:val="00324538"/>
    <w:rsid w:val="003308A3"/>
    <w:rsid w:val="00330FBC"/>
    <w:rsid w:val="003334A3"/>
    <w:rsid w:val="0034058C"/>
    <w:rsid w:val="00341E2B"/>
    <w:rsid w:val="003425B4"/>
    <w:rsid w:val="003473D1"/>
    <w:rsid w:val="00351CF8"/>
    <w:rsid w:val="00354C00"/>
    <w:rsid w:val="00355E38"/>
    <w:rsid w:val="003648CF"/>
    <w:rsid w:val="003651DE"/>
    <w:rsid w:val="00366285"/>
    <w:rsid w:val="00373586"/>
    <w:rsid w:val="00390DD5"/>
    <w:rsid w:val="0039450D"/>
    <w:rsid w:val="003961C8"/>
    <w:rsid w:val="00397193"/>
    <w:rsid w:val="003A28B9"/>
    <w:rsid w:val="003B25E4"/>
    <w:rsid w:val="003B7CDA"/>
    <w:rsid w:val="003C2753"/>
    <w:rsid w:val="003C5459"/>
    <w:rsid w:val="003D1AD5"/>
    <w:rsid w:val="003D5720"/>
    <w:rsid w:val="003E1156"/>
    <w:rsid w:val="003E535A"/>
    <w:rsid w:val="003F33C5"/>
    <w:rsid w:val="003F3B97"/>
    <w:rsid w:val="003F5B29"/>
    <w:rsid w:val="003F766E"/>
    <w:rsid w:val="0040033A"/>
    <w:rsid w:val="00401B56"/>
    <w:rsid w:val="0040238E"/>
    <w:rsid w:val="004150EE"/>
    <w:rsid w:val="00415761"/>
    <w:rsid w:val="00426BDB"/>
    <w:rsid w:val="0043735D"/>
    <w:rsid w:val="00447CD6"/>
    <w:rsid w:val="00450A97"/>
    <w:rsid w:val="00451F1E"/>
    <w:rsid w:val="0045701E"/>
    <w:rsid w:val="004608DF"/>
    <w:rsid w:val="00470038"/>
    <w:rsid w:val="0047646C"/>
    <w:rsid w:val="00477EA1"/>
    <w:rsid w:val="00486F8C"/>
    <w:rsid w:val="00491938"/>
    <w:rsid w:val="004A01B8"/>
    <w:rsid w:val="004A6018"/>
    <w:rsid w:val="004A631A"/>
    <w:rsid w:val="004B3299"/>
    <w:rsid w:val="004B4373"/>
    <w:rsid w:val="004C0626"/>
    <w:rsid w:val="004C40AC"/>
    <w:rsid w:val="004D3BE8"/>
    <w:rsid w:val="004D7029"/>
    <w:rsid w:val="0050449F"/>
    <w:rsid w:val="0050714A"/>
    <w:rsid w:val="0051173A"/>
    <w:rsid w:val="0052059B"/>
    <w:rsid w:val="005223CF"/>
    <w:rsid w:val="00524230"/>
    <w:rsid w:val="0052746D"/>
    <w:rsid w:val="00535833"/>
    <w:rsid w:val="00536340"/>
    <w:rsid w:val="00542696"/>
    <w:rsid w:val="00554F7E"/>
    <w:rsid w:val="00555852"/>
    <w:rsid w:val="00562429"/>
    <w:rsid w:val="00562E71"/>
    <w:rsid w:val="00563333"/>
    <w:rsid w:val="005650D3"/>
    <w:rsid w:val="0056579D"/>
    <w:rsid w:val="00572C38"/>
    <w:rsid w:val="00576DBE"/>
    <w:rsid w:val="005821F6"/>
    <w:rsid w:val="0058302F"/>
    <w:rsid w:val="005860C6"/>
    <w:rsid w:val="00597F79"/>
    <w:rsid w:val="005A02EF"/>
    <w:rsid w:val="005A2F4C"/>
    <w:rsid w:val="005A32E2"/>
    <w:rsid w:val="005A47E1"/>
    <w:rsid w:val="005A6C86"/>
    <w:rsid w:val="005B300D"/>
    <w:rsid w:val="005B41F1"/>
    <w:rsid w:val="005C0C4C"/>
    <w:rsid w:val="005D430C"/>
    <w:rsid w:val="005E7962"/>
    <w:rsid w:val="005F3776"/>
    <w:rsid w:val="005F512F"/>
    <w:rsid w:val="00601340"/>
    <w:rsid w:val="00610457"/>
    <w:rsid w:val="006147EB"/>
    <w:rsid w:val="00614CFF"/>
    <w:rsid w:val="006213F3"/>
    <w:rsid w:val="00621C0E"/>
    <w:rsid w:val="00633A43"/>
    <w:rsid w:val="00642BA6"/>
    <w:rsid w:val="0064700E"/>
    <w:rsid w:val="00657EC2"/>
    <w:rsid w:val="00662D5F"/>
    <w:rsid w:val="006A15C4"/>
    <w:rsid w:val="006B26D7"/>
    <w:rsid w:val="006B4BFA"/>
    <w:rsid w:val="006B59E4"/>
    <w:rsid w:val="006B6623"/>
    <w:rsid w:val="006C0A5C"/>
    <w:rsid w:val="006C4D68"/>
    <w:rsid w:val="006D0A56"/>
    <w:rsid w:val="006E3505"/>
    <w:rsid w:val="006E4852"/>
    <w:rsid w:val="00710207"/>
    <w:rsid w:val="00712CFC"/>
    <w:rsid w:val="007141B6"/>
    <w:rsid w:val="00720067"/>
    <w:rsid w:val="00725451"/>
    <w:rsid w:val="007450A2"/>
    <w:rsid w:val="00765933"/>
    <w:rsid w:val="007667BD"/>
    <w:rsid w:val="00772220"/>
    <w:rsid w:val="00772FF2"/>
    <w:rsid w:val="007744B1"/>
    <w:rsid w:val="0077502F"/>
    <w:rsid w:val="00777095"/>
    <w:rsid w:val="007777F2"/>
    <w:rsid w:val="00796146"/>
    <w:rsid w:val="007A1148"/>
    <w:rsid w:val="007A68B8"/>
    <w:rsid w:val="007B7ABA"/>
    <w:rsid w:val="007C11BF"/>
    <w:rsid w:val="007E02D5"/>
    <w:rsid w:val="007E3F94"/>
    <w:rsid w:val="007E5792"/>
    <w:rsid w:val="007E62EC"/>
    <w:rsid w:val="007E7786"/>
    <w:rsid w:val="007F11DC"/>
    <w:rsid w:val="007F4FB0"/>
    <w:rsid w:val="007F50D6"/>
    <w:rsid w:val="0080741D"/>
    <w:rsid w:val="00807D72"/>
    <w:rsid w:val="00815A13"/>
    <w:rsid w:val="00825022"/>
    <w:rsid w:val="0084731C"/>
    <w:rsid w:val="008644E6"/>
    <w:rsid w:val="00864526"/>
    <w:rsid w:val="008651FD"/>
    <w:rsid w:val="00872C7D"/>
    <w:rsid w:val="008778B0"/>
    <w:rsid w:val="008834B5"/>
    <w:rsid w:val="00895416"/>
    <w:rsid w:val="00895D7B"/>
    <w:rsid w:val="008B04FF"/>
    <w:rsid w:val="008B5625"/>
    <w:rsid w:val="008C4F2C"/>
    <w:rsid w:val="008D264A"/>
    <w:rsid w:val="008E32BF"/>
    <w:rsid w:val="008E6152"/>
    <w:rsid w:val="008F3D6C"/>
    <w:rsid w:val="008F6746"/>
    <w:rsid w:val="008F7C61"/>
    <w:rsid w:val="008F7F36"/>
    <w:rsid w:val="009033ED"/>
    <w:rsid w:val="00903676"/>
    <w:rsid w:val="00904C07"/>
    <w:rsid w:val="00913C75"/>
    <w:rsid w:val="00916A6D"/>
    <w:rsid w:val="0092071F"/>
    <w:rsid w:val="00921993"/>
    <w:rsid w:val="00926051"/>
    <w:rsid w:val="00931BB6"/>
    <w:rsid w:val="009362DF"/>
    <w:rsid w:val="009455F5"/>
    <w:rsid w:val="00952C79"/>
    <w:rsid w:val="0095781D"/>
    <w:rsid w:val="00962729"/>
    <w:rsid w:val="00973CB4"/>
    <w:rsid w:val="00982882"/>
    <w:rsid w:val="00984D30"/>
    <w:rsid w:val="00985C46"/>
    <w:rsid w:val="0099594E"/>
    <w:rsid w:val="009A0687"/>
    <w:rsid w:val="009A5590"/>
    <w:rsid w:val="009A75C5"/>
    <w:rsid w:val="009B31B1"/>
    <w:rsid w:val="009C1AA0"/>
    <w:rsid w:val="009C422A"/>
    <w:rsid w:val="009D07D3"/>
    <w:rsid w:val="009D1E6A"/>
    <w:rsid w:val="009D4D9D"/>
    <w:rsid w:val="009D5C25"/>
    <w:rsid w:val="009E0D39"/>
    <w:rsid w:val="009E3AF4"/>
    <w:rsid w:val="009E5B73"/>
    <w:rsid w:val="009E7F74"/>
    <w:rsid w:val="009F09E0"/>
    <w:rsid w:val="009F3D47"/>
    <w:rsid w:val="00A012AD"/>
    <w:rsid w:val="00A0457B"/>
    <w:rsid w:val="00A07CE5"/>
    <w:rsid w:val="00A237C3"/>
    <w:rsid w:val="00A33892"/>
    <w:rsid w:val="00A34D87"/>
    <w:rsid w:val="00A43331"/>
    <w:rsid w:val="00A50AA7"/>
    <w:rsid w:val="00A515E7"/>
    <w:rsid w:val="00A56847"/>
    <w:rsid w:val="00A70D1E"/>
    <w:rsid w:val="00A908EB"/>
    <w:rsid w:val="00A955C8"/>
    <w:rsid w:val="00AA3953"/>
    <w:rsid w:val="00AA3D41"/>
    <w:rsid w:val="00AA508E"/>
    <w:rsid w:val="00AA655B"/>
    <w:rsid w:val="00AB47E4"/>
    <w:rsid w:val="00AC086D"/>
    <w:rsid w:val="00AC294C"/>
    <w:rsid w:val="00AC5054"/>
    <w:rsid w:val="00AD19A5"/>
    <w:rsid w:val="00AE2506"/>
    <w:rsid w:val="00AE5C3E"/>
    <w:rsid w:val="00AF114E"/>
    <w:rsid w:val="00AF5889"/>
    <w:rsid w:val="00B01149"/>
    <w:rsid w:val="00B15FA3"/>
    <w:rsid w:val="00B21BC4"/>
    <w:rsid w:val="00B220A5"/>
    <w:rsid w:val="00B2633D"/>
    <w:rsid w:val="00B351B4"/>
    <w:rsid w:val="00B44CC1"/>
    <w:rsid w:val="00B4545A"/>
    <w:rsid w:val="00B506E7"/>
    <w:rsid w:val="00B54FED"/>
    <w:rsid w:val="00B611EA"/>
    <w:rsid w:val="00B61B30"/>
    <w:rsid w:val="00B62E4E"/>
    <w:rsid w:val="00B70E36"/>
    <w:rsid w:val="00B73D19"/>
    <w:rsid w:val="00B76C3F"/>
    <w:rsid w:val="00B83764"/>
    <w:rsid w:val="00B9436A"/>
    <w:rsid w:val="00B971E2"/>
    <w:rsid w:val="00BB3AED"/>
    <w:rsid w:val="00BB55CD"/>
    <w:rsid w:val="00BB6608"/>
    <w:rsid w:val="00BB6C01"/>
    <w:rsid w:val="00BC13F0"/>
    <w:rsid w:val="00BC6F17"/>
    <w:rsid w:val="00BD673C"/>
    <w:rsid w:val="00BE3C6A"/>
    <w:rsid w:val="00BE4807"/>
    <w:rsid w:val="00BE4DE3"/>
    <w:rsid w:val="00BE7967"/>
    <w:rsid w:val="00BF571C"/>
    <w:rsid w:val="00C055EC"/>
    <w:rsid w:val="00C105DD"/>
    <w:rsid w:val="00C13E46"/>
    <w:rsid w:val="00C179A1"/>
    <w:rsid w:val="00C211BD"/>
    <w:rsid w:val="00C336CE"/>
    <w:rsid w:val="00C43620"/>
    <w:rsid w:val="00C44335"/>
    <w:rsid w:val="00C455C6"/>
    <w:rsid w:val="00C507BE"/>
    <w:rsid w:val="00C510D3"/>
    <w:rsid w:val="00C53431"/>
    <w:rsid w:val="00C55CD6"/>
    <w:rsid w:val="00C66C87"/>
    <w:rsid w:val="00C84588"/>
    <w:rsid w:val="00C961DD"/>
    <w:rsid w:val="00CA2F1B"/>
    <w:rsid w:val="00CA5747"/>
    <w:rsid w:val="00CA6329"/>
    <w:rsid w:val="00CB4326"/>
    <w:rsid w:val="00CB5B36"/>
    <w:rsid w:val="00CC7996"/>
    <w:rsid w:val="00CE4406"/>
    <w:rsid w:val="00CE4DEE"/>
    <w:rsid w:val="00CF1678"/>
    <w:rsid w:val="00CF2A63"/>
    <w:rsid w:val="00D01781"/>
    <w:rsid w:val="00D062A2"/>
    <w:rsid w:val="00D06860"/>
    <w:rsid w:val="00D073C5"/>
    <w:rsid w:val="00D138E3"/>
    <w:rsid w:val="00D24A86"/>
    <w:rsid w:val="00D30DE2"/>
    <w:rsid w:val="00D33ACB"/>
    <w:rsid w:val="00D37156"/>
    <w:rsid w:val="00D439D0"/>
    <w:rsid w:val="00D47558"/>
    <w:rsid w:val="00D56F9B"/>
    <w:rsid w:val="00D6355E"/>
    <w:rsid w:val="00D65F7F"/>
    <w:rsid w:val="00D73140"/>
    <w:rsid w:val="00D76940"/>
    <w:rsid w:val="00D9183B"/>
    <w:rsid w:val="00D9241E"/>
    <w:rsid w:val="00D92707"/>
    <w:rsid w:val="00DA26C6"/>
    <w:rsid w:val="00DA3C17"/>
    <w:rsid w:val="00DA52B4"/>
    <w:rsid w:val="00DB3F31"/>
    <w:rsid w:val="00DB7D01"/>
    <w:rsid w:val="00DC5D62"/>
    <w:rsid w:val="00DC6A58"/>
    <w:rsid w:val="00DD065A"/>
    <w:rsid w:val="00DD341F"/>
    <w:rsid w:val="00DD758A"/>
    <w:rsid w:val="00DF0B3F"/>
    <w:rsid w:val="00DF4B88"/>
    <w:rsid w:val="00DF7F0B"/>
    <w:rsid w:val="00E0303E"/>
    <w:rsid w:val="00E03A86"/>
    <w:rsid w:val="00E24451"/>
    <w:rsid w:val="00E30570"/>
    <w:rsid w:val="00E31008"/>
    <w:rsid w:val="00E3228F"/>
    <w:rsid w:val="00E34E17"/>
    <w:rsid w:val="00E625C3"/>
    <w:rsid w:val="00E63F62"/>
    <w:rsid w:val="00E67F2F"/>
    <w:rsid w:val="00E80F97"/>
    <w:rsid w:val="00E87332"/>
    <w:rsid w:val="00E877DE"/>
    <w:rsid w:val="00E95171"/>
    <w:rsid w:val="00EA137F"/>
    <w:rsid w:val="00EA24A0"/>
    <w:rsid w:val="00EA2E49"/>
    <w:rsid w:val="00EB125D"/>
    <w:rsid w:val="00EB2901"/>
    <w:rsid w:val="00EC058F"/>
    <w:rsid w:val="00EC476F"/>
    <w:rsid w:val="00ED2583"/>
    <w:rsid w:val="00ED2CD1"/>
    <w:rsid w:val="00ED3095"/>
    <w:rsid w:val="00EE27FB"/>
    <w:rsid w:val="00EE64BB"/>
    <w:rsid w:val="00EF1FDE"/>
    <w:rsid w:val="00EF22A6"/>
    <w:rsid w:val="00F031E6"/>
    <w:rsid w:val="00F03329"/>
    <w:rsid w:val="00F04F61"/>
    <w:rsid w:val="00F063F3"/>
    <w:rsid w:val="00F106F9"/>
    <w:rsid w:val="00F13C84"/>
    <w:rsid w:val="00F20EB7"/>
    <w:rsid w:val="00F47021"/>
    <w:rsid w:val="00F55567"/>
    <w:rsid w:val="00F61C35"/>
    <w:rsid w:val="00F71B53"/>
    <w:rsid w:val="00F76F9A"/>
    <w:rsid w:val="00F8004E"/>
    <w:rsid w:val="00F8127B"/>
    <w:rsid w:val="00F83D53"/>
    <w:rsid w:val="00F854BB"/>
    <w:rsid w:val="00F85A28"/>
    <w:rsid w:val="00F9229F"/>
    <w:rsid w:val="00F95E83"/>
    <w:rsid w:val="00FB77ED"/>
    <w:rsid w:val="00FC0903"/>
    <w:rsid w:val="00FC7EE4"/>
    <w:rsid w:val="00FD2ABA"/>
    <w:rsid w:val="00FE200D"/>
    <w:rsid w:val="00FE2B2E"/>
    <w:rsid w:val="00FE654C"/>
    <w:rsid w:val="00FF69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00D"/>
  </w:style>
  <w:style w:type="paragraph" w:styleId="Heading1">
    <w:name w:val="heading 1"/>
    <w:basedOn w:val="Normal"/>
    <w:next w:val="Normal"/>
    <w:link w:val="Heading1Char"/>
    <w:uiPriority w:val="9"/>
    <w:qFormat/>
    <w:rsid w:val="00BB6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6C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C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6C0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95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E83"/>
  </w:style>
  <w:style w:type="paragraph" w:styleId="Footer">
    <w:name w:val="footer"/>
    <w:basedOn w:val="Normal"/>
    <w:link w:val="FooterChar"/>
    <w:uiPriority w:val="99"/>
    <w:unhideWhenUsed/>
    <w:rsid w:val="00F95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E83"/>
  </w:style>
  <w:style w:type="paragraph" w:styleId="BalloonText">
    <w:name w:val="Balloon Text"/>
    <w:basedOn w:val="Normal"/>
    <w:link w:val="BalloonTextChar"/>
    <w:uiPriority w:val="99"/>
    <w:semiHidden/>
    <w:unhideWhenUsed/>
    <w:rsid w:val="00F95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E83"/>
    <w:rPr>
      <w:rFonts w:ascii="Tahoma" w:hAnsi="Tahoma" w:cs="Tahoma"/>
      <w:sz w:val="16"/>
      <w:szCs w:val="16"/>
    </w:rPr>
  </w:style>
  <w:style w:type="paragraph" w:customStyle="1" w:styleId="FreeFormA">
    <w:name w:val="Free Form A"/>
    <w:autoRedefine/>
    <w:rsid w:val="00F95E83"/>
    <w:pPr>
      <w:spacing w:after="0" w:line="240" w:lineRule="auto"/>
    </w:pPr>
    <w:rPr>
      <w:rFonts w:ascii="Times New Roman" w:eastAsia="ヒラギノ角ゴ Pro W3" w:hAnsi="Times New Roman" w:cs="Times New Roman"/>
      <w:color w:val="000000"/>
      <w:sz w:val="20"/>
      <w:szCs w:val="20"/>
    </w:rPr>
  </w:style>
  <w:style w:type="paragraph" w:styleId="ListParagraph">
    <w:name w:val="List Paragraph"/>
    <w:basedOn w:val="Normal"/>
    <w:uiPriority w:val="34"/>
    <w:qFormat/>
    <w:rsid w:val="00B4545A"/>
    <w:pPr>
      <w:ind w:left="720"/>
      <w:contextualSpacing/>
    </w:pPr>
  </w:style>
  <w:style w:type="paragraph" w:styleId="NoSpacing">
    <w:name w:val="No Spacing"/>
    <w:uiPriority w:val="1"/>
    <w:qFormat/>
    <w:rsid w:val="0031590A"/>
    <w:pPr>
      <w:spacing w:after="0" w:line="240" w:lineRule="auto"/>
    </w:pPr>
  </w:style>
  <w:style w:type="paragraph" w:styleId="NormalWeb">
    <w:name w:val="Normal (Web)"/>
    <w:basedOn w:val="Normal"/>
    <w:uiPriority w:val="99"/>
    <w:unhideWhenUsed/>
    <w:rsid w:val="00BE48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4807"/>
    <w:rPr>
      <w:color w:val="0000FF" w:themeColor="hyperlink"/>
      <w:u w:val="single"/>
    </w:rPr>
  </w:style>
  <w:style w:type="paragraph" w:customStyle="1" w:styleId="Default">
    <w:name w:val="Default"/>
    <w:rsid w:val="00BE480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itleA">
    <w:name w:val="Title A"/>
    <w:autoRedefine/>
    <w:rsid w:val="00AE2506"/>
    <w:pPr>
      <w:spacing w:before="120" w:after="60" w:line="240" w:lineRule="auto"/>
      <w:jc w:val="center"/>
      <w:outlineLvl w:val="0"/>
    </w:pPr>
    <w:rPr>
      <w:rFonts w:ascii="Arial Bold" w:eastAsia="ヒラギノ角ゴ Pro W3" w:hAnsi="Arial Bold" w:cs="Times New Roman"/>
      <w:color w:val="000000"/>
      <w:kern w:val="28"/>
      <w:sz w:val="40"/>
      <w:szCs w:val="20"/>
    </w:rPr>
  </w:style>
  <w:style w:type="table" w:styleId="TableGrid">
    <w:name w:val="Table Grid"/>
    <w:basedOn w:val="TableNormal"/>
    <w:uiPriority w:val="59"/>
    <w:rsid w:val="006B66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7E02D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3D572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Shading1-Accent3">
    <w:name w:val="Medium Shading 1 Accent 3"/>
    <w:basedOn w:val="TableNormal"/>
    <w:uiPriority w:val="63"/>
    <w:rsid w:val="00451F1E"/>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E5C3E"/>
    <w:rPr>
      <w:color w:val="800080" w:themeColor="followedHyperlink"/>
      <w:u w:val="single"/>
    </w:rPr>
  </w:style>
  <w:style w:type="paragraph" w:styleId="EndnoteText">
    <w:name w:val="endnote text"/>
    <w:basedOn w:val="Normal"/>
    <w:link w:val="EndnoteTextChar"/>
    <w:uiPriority w:val="99"/>
    <w:semiHidden/>
    <w:unhideWhenUsed/>
    <w:rsid w:val="00AA65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655B"/>
    <w:rPr>
      <w:sz w:val="20"/>
      <w:szCs w:val="20"/>
    </w:rPr>
  </w:style>
  <w:style w:type="character" w:styleId="EndnoteReference">
    <w:name w:val="endnote reference"/>
    <w:basedOn w:val="DefaultParagraphFont"/>
    <w:uiPriority w:val="99"/>
    <w:semiHidden/>
    <w:unhideWhenUsed/>
    <w:rsid w:val="00AA655B"/>
    <w:rPr>
      <w:vertAlign w:val="superscript"/>
    </w:rPr>
  </w:style>
  <w:style w:type="paragraph" w:styleId="FootnoteText">
    <w:name w:val="footnote text"/>
    <w:basedOn w:val="Normal"/>
    <w:link w:val="FootnoteTextChar"/>
    <w:uiPriority w:val="99"/>
    <w:semiHidden/>
    <w:unhideWhenUsed/>
    <w:rsid w:val="00EE64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64BB"/>
    <w:rPr>
      <w:sz w:val="20"/>
      <w:szCs w:val="20"/>
    </w:rPr>
  </w:style>
  <w:style w:type="character" w:styleId="FootnoteReference">
    <w:name w:val="footnote reference"/>
    <w:basedOn w:val="DefaultParagraphFont"/>
    <w:uiPriority w:val="99"/>
    <w:semiHidden/>
    <w:unhideWhenUsed/>
    <w:rsid w:val="00EE64BB"/>
    <w:rPr>
      <w:vertAlign w:val="superscript"/>
    </w:rPr>
  </w:style>
  <w:style w:type="character" w:styleId="PlaceholderText">
    <w:name w:val="Placeholder Text"/>
    <w:basedOn w:val="DefaultParagraphFont"/>
    <w:uiPriority w:val="99"/>
    <w:semiHidden/>
    <w:rsid w:val="007A68B8"/>
    <w:rPr>
      <w:color w:val="808080"/>
    </w:rPr>
  </w:style>
  <w:style w:type="character" w:styleId="CommentReference">
    <w:name w:val="annotation reference"/>
    <w:basedOn w:val="DefaultParagraphFont"/>
    <w:uiPriority w:val="99"/>
    <w:semiHidden/>
    <w:unhideWhenUsed/>
    <w:rsid w:val="00B220A5"/>
    <w:rPr>
      <w:sz w:val="16"/>
      <w:szCs w:val="16"/>
    </w:rPr>
  </w:style>
  <w:style w:type="paragraph" w:styleId="CommentText">
    <w:name w:val="annotation text"/>
    <w:basedOn w:val="Normal"/>
    <w:link w:val="CommentTextChar"/>
    <w:uiPriority w:val="99"/>
    <w:semiHidden/>
    <w:unhideWhenUsed/>
    <w:rsid w:val="00B220A5"/>
    <w:pPr>
      <w:spacing w:line="240" w:lineRule="auto"/>
    </w:pPr>
    <w:rPr>
      <w:sz w:val="20"/>
      <w:szCs w:val="20"/>
    </w:rPr>
  </w:style>
  <w:style w:type="character" w:customStyle="1" w:styleId="CommentTextChar">
    <w:name w:val="Comment Text Char"/>
    <w:basedOn w:val="DefaultParagraphFont"/>
    <w:link w:val="CommentText"/>
    <w:uiPriority w:val="99"/>
    <w:semiHidden/>
    <w:rsid w:val="00B220A5"/>
    <w:rPr>
      <w:sz w:val="20"/>
      <w:szCs w:val="20"/>
    </w:rPr>
  </w:style>
  <w:style w:type="paragraph" w:styleId="CommentSubject">
    <w:name w:val="annotation subject"/>
    <w:basedOn w:val="CommentText"/>
    <w:next w:val="CommentText"/>
    <w:link w:val="CommentSubjectChar"/>
    <w:uiPriority w:val="99"/>
    <w:semiHidden/>
    <w:unhideWhenUsed/>
    <w:rsid w:val="00B220A5"/>
    <w:rPr>
      <w:b/>
      <w:bCs/>
    </w:rPr>
  </w:style>
  <w:style w:type="character" w:customStyle="1" w:styleId="CommentSubjectChar">
    <w:name w:val="Comment Subject Char"/>
    <w:basedOn w:val="CommentTextChar"/>
    <w:link w:val="CommentSubject"/>
    <w:uiPriority w:val="99"/>
    <w:semiHidden/>
    <w:rsid w:val="00B220A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6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6C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C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6C0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95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E83"/>
  </w:style>
  <w:style w:type="paragraph" w:styleId="Footer">
    <w:name w:val="footer"/>
    <w:basedOn w:val="Normal"/>
    <w:link w:val="FooterChar"/>
    <w:uiPriority w:val="99"/>
    <w:unhideWhenUsed/>
    <w:rsid w:val="00F95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E83"/>
  </w:style>
  <w:style w:type="paragraph" w:styleId="BalloonText">
    <w:name w:val="Balloon Text"/>
    <w:basedOn w:val="Normal"/>
    <w:link w:val="BalloonTextChar"/>
    <w:uiPriority w:val="99"/>
    <w:semiHidden/>
    <w:unhideWhenUsed/>
    <w:rsid w:val="00F95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E83"/>
    <w:rPr>
      <w:rFonts w:ascii="Tahoma" w:hAnsi="Tahoma" w:cs="Tahoma"/>
      <w:sz w:val="16"/>
      <w:szCs w:val="16"/>
    </w:rPr>
  </w:style>
  <w:style w:type="paragraph" w:customStyle="1" w:styleId="FreeFormA">
    <w:name w:val="Free Form A"/>
    <w:autoRedefine/>
    <w:rsid w:val="00F95E83"/>
    <w:pPr>
      <w:spacing w:after="0" w:line="240" w:lineRule="auto"/>
    </w:pPr>
    <w:rPr>
      <w:rFonts w:ascii="Times New Roman" w:eastAsia="ヒラギノ角ゴ Pro W3" w:hAnsi="Times New Roman" w:cs="Times New Roman"/>
      <w:color w:val="000000"/>
      <w:sz w:val="20"/>
      <w:szCs w:val="20"/>
    </w:rPr>
  </w:style>
  <w:style w:type="paragraph" w:styleId="ListParagraph">
    <w:name w:val="List Paragraph"/>
    <w:basedOn w:val="Normal"/>
    <w:uiPriority w:val="34"/>
    <w:qFormat/>
    <w:rsid w:val="00B4545A"/>
    <w:pPr>
      <w:ind w:left="720"/>
      <w:contextualSpacing/>
    </w:pPr>
  </w:style>
  <w:style w:type="paragraph" w:styleId="NoSpacing">
    <w:name w:val="No Spacing"/>
    <w:uiPriority w:val="1"/>
    <w:qFormat/>
    <w:rsid w:val="0031590A"/>
    <w:pPr>
      <w:spacing w:after="0" w:line="240" w:lineRule="auto"/>
    </w:pPr>
  </w:style>
  <w:style w:type="paragraph" w:styleId="NormalWeb">
    <w:name w:val="Normal (Web)"/>
    <w:basedOn w:val="Normal"/>
    <w:uiPriority w:val="99"/>
    <w:unhideWhenUsed/>
    <w:rsid w:val="00BE48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4807"/>
    <w:rPr>
      <w:color w:val="0000FF" w:themeColor="hyperlink"/>
      <w:u w:val="single"/>
    </w:rPr>
  </w:style>
  <w:style w:type="paragraph" w:customStyle="1" w:styleId="Default">
    <w:name w:val="Default"/>
    <w:rsid w:val="00BE480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itleA">
    <w:name w:val="Title A"/>
    <w:autoRedefine/>
    <w:rsid w:val="00AE2506"/>
    <w:pPr>
      <w:spacing w:before="120" w:after="60" w:line="240" w:lineRule="auto"/>
      <w:jc w:val="center"/>
      <w:outlineLvl w:val="0"/>
    </w:pPr>
    <w:rPr>
      <w:rFonts w:ascii="Arial Bold" w:eastAsia="ヒラギノ角ゴ Pro W3" w:hAnsi="Arial Bold" w:cs="Times New Roman"/>
      <w:color w:val="000000"/>
      <w:kern w:val="28"/>
      <w:sz w:val="40"/>
      <w:szCs w:val="20"/>
    </w:rPr>
  </w:style>
  <w:style w:type="table" w:styleId="TableGrid">
    <w:name w:val="Table Grid"/>
    <w:basedOn w:val="TableNormal"/>
    <w:uiPriority w:val="59"/>
    <w:rsid w:val="006B6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uiPriority w:val="63"/>
    <w:rsid w:val="007E02D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3D5720"/>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Shading1-Accent3">
    <w:name w:val="Medium Shading 1 Accent 3"/>
    <w:basedOn w:val="TableNormal"/>
    <w:uiPriority w:val="63"/>
    <w:rsid w:val="00451F1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E5C3E"/>
    <w:rPr>
      <w:color w:val="800080" w:themeColor="followedHyperlink"/>
      <w:u w:val="single"/>
    </w:rPr>
  </w:style>
  <w:style w:type="paragraph" w:styleId="EndnoteText">
    <w:name w:val="endnote text"/>
    <w:basedOn w:val="Normal"/>
    <w:link w:val="EndnoteTextChar"/>
    <w:uiPriority w:val="99"/>
    <w:semiHidden/>
    <w:unhideWhenUsed/>
    <w:rsid w:val="00AA65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655B"/>
    <w:rPr>
      <w:sz w:val="20"/>
      <w:szCs w:val="20"/>
    </w:rPr>
  </w:style>
  <w:style w:type="character" w:styleId="EndnoteReference">
    <w:name w:val="endnote reference"/>
    <w:basedOn w:val="DefaultParagraphFont"/>
    <w:uiPriority w:val="99"/>
    <w:semiHidden/>
    <w:unhideWhenUsed/>
    <w:rsid w:val="00AA655B"/>
    <w:rPr>
      <w:vertAlign w:val="superscript"/>
    </w:rPr>
  </w:style>
  <w:style w:type="paragraph" w:styleId="FootnoteText">
    <w:name w:val="footnote text"/>
    <w:basedOn w:val="Normal"/>
    <w:link w:val="FootnoteTextChar"/>
    <w:uiPriority w:val="99"/>
    <w:semiHidden/>
    <w:unhideWhenUsed/>
    <w:rsid w:val="00EE64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64BB"/>
    <w:rPr>
      <w:sz w:val="20"/>
      <w:szCs w:val="20"/>
    </w:rPr>
  </w:style>
  <w:style w:type="character" w:styleId="FootnoteReference">
    <w:name w:val="footnote reference"/>
    <w:basedOn w:val="DefaultParagraphFont"/>
    <w:uiPriority w:val="99"/>
    <w:semiHidden/>
    <w:unhideWhenUsed/>
    <w:rsid w:val="00EE64BB"/>
    <w:rPr>
      <w:vertAlign w:val="superscript"/>
    </w:rPr>
  </w:style>
  <w:style w:type="character" w:styleId="PlaceholderText">
    <w:name w:val="Placeholder Text"/>
    <w:basedOn w:val="DefaultParagraphFont"/>
    <w:uiPriority w:val="99"/>
    <w:semiHidden/>
    <w:rsid w:val="007A68B8"/>
    <w:rPr>
      <w:color w:val="808080"/>
    </w:rPr>
  </w:style>
  <w:style w:type="character" w:styleId="CommentReference">
    <w:name w:val="annotation reference"/>
    <w:basedOn w:val="DefaultParagraphFont"/>
    <w:uiPriority w:val="99"/>
    <w:semiHidden/>
    <w:unhideWhenUsed/>
    <w:rsid w:val="00B220A5"/>
    <w:rPr>
      <w:sz w:val="16"/>
      <w:szCs w:val="16"/>
    </w:rPr>
  </w:style>
  <w:style w:type="paragraph" w:styleId="CommentText">
    <w:name w:val="annotation text"/>
    <w:basedOn w:val="Normal"/>
    <w:link w:val="CommentTextChar"/>
    <w:uiPriority w:val="99"/>
    <w:semiHidden/>
    <w:unhideWhenUsed/>
    <w:rsid w:val="00B220A5"/>
    <w:pPr>
      <w:spacing w:line="240" w:lineRule="auto"/>
    </w:pPr>
    <w:rPr>
      <w:sz w:val="20"/>
      <w:szCs w:val="20"/>
    </w:rPr>
  </w:style>
  <w:style w:type="character" w:customStyle="1" w:styleId="CommentTextChar">
    <w:name w:val="Comment Text Char"/>
    <w:basedOn w:val="DefaultParagraphFont"/>
    <w:link w:val="CommentText"/>
    <w:uiPriority w:val="99"/>
    <w:semiHidden/>
    <w:rsid w:val="00B220A5"/>
    <w:rPr>
      <w:sz w:val="20"/>
      <w:szCs w:val="20"/>
    </w:rPr>
  </w:style>
  <w:style w:type="paragraph" w:styleId="CommentSubject">
    <w:name w:val="annotation subject"/>
    <w:basedOn w:val="CommentText"/>
    <w:next w:val="CommentText"/>
    <w:link w:val="CommentSubjectChar"/>
    <w:uiPriority w:val="99"/>
    <w:semiHidden/>
    <w:unhideWhenUsed/>
    <w:rsid w:val="00B220A5"/>
    <w:rPr>
      <w:b/>
      <w:bCs/>
    </w:rPr>
  </w:style>
  <w:style w:type="character" w:customStyle="1" w:styleId="CommentSubjectChar">
    <w:name w:val="Comment Subject Char"/>
    <w:basedOn w:val="CommentTextChar"/>
    <w:link w:val="CommentSubject"/>
    <w:uiPriority w:val="99"/>
    <w:semiHidden/>
    <w:rsid w:val="00B220A5"/>
    <w:rPr>
      <w:b/>
      <w:bCs/>
      <w:sz w:val="20"/>
      <w:szCs w:val="20"/>
    </w:rPr>
  </w:style>
</w:styles>
</file>

<file path=word/webSettings.xml><?xml version="1.0" encoding="utf-8"?>
<w:webSettings xmlns:r="http://schemas.openxmlformats.org/officeDocument/2006/relationships" xmlns:w="http://schemas.openxmlformats.org/wordprocessingml/2006/main">
  <w:divs>
    <w:div w:id="1629125327">
      <w:bodyDiv w:val="1"/>
      <w:marLeft w:val="0"/>
      <w:marRight w:val="0"/>
      <w:marTop w:val="0"/>
      <w:marBottom w:val="0"/>
      <w:divBdr>
        <w:top w:val="none" w:sz="0" w:space="0" w:color="auto"/>
        <w:left w:val="none" w:sz="0" w:space="0" w:color="auto"/>
        <w:bottom w:val="none" w:sz="0" w:space="0" w:color="auto"/>
        <w:right w:val="none" w:sz="0" w:space="0" w:color="auto"/>
      </w:divBdr>
    </w:div>
    <w:div w:id="208699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CD5EC3-0129-4285-BC45-758BBDE7E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8</Pages>
  <Words>2134</Words>
  <Characters>12165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Ssu-Hsin Yu</dc:creator>
  <cp:lastModifiedBy>Ssu-Hsin</cp:lastModifiedBy>
  <cp:revision>23</cp:revision>
  <cp:lastPrinted>2015-10-21T04:06:00Z</cp:lastPrinted>
  <dcterms:created xsi:type="dcterms:W3CDTF">2015-11-10T17:56:00Z</dcterms:created>
  <dcterms:modified xsi:type="dcterms:W3CDTF">2015-11-11T18:22:00Z</dcterms:modified>
</cp:coreProperties>
</file>